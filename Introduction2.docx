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2C" w:rsidRDefault="00600A8B" w:rsidP="001D5C2C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  <w:r w:rsidRPr="00600A8B">
        <w:rPr>
          <w:rFonts w:asciiTheme="minorBidi" w:hAnsiTheme="minorBidi"/>
          <w:lang w:val="en-US"/>
        </w:rPr>
        <w:t xml:space="preserve">The global incidence of diabetes was estimated at 422 million in the year 2014 and its prevalence among the adult population has seen an </w:t>
      </w:r>
      <w:r w:rsidR="00434A4F"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 xml:space="preserve">ion deaths worldwide were </w:t>
      </w:r>
      <w:r w:rsidR="00B653E3">
        <w:rPr>
          <w:rFonts w:asciiTheme="minorBidi" w:hAnsiTheme="minorBidi"/>
          <w:lang w:val="en-US"/>
        </w:rPr>
        <w:t xml:space="preserve">estimated to be </w:t>
      </w:r>
      <w:r w:rsidRPr="00600A8B">
        <w:rPr>
          <w:rFonts w:asciiTheme="minorBidi" w:hAnsiTheme="minorBidi"/>
          <w:lang w:val="en-US"/>
        </w:rPr>
        <w:t xml:space="preserve">attributed to diabetes. In addition, </w:t>
      </w:r>
      <w:r w:rsidR="00B653E3" w:rsidRPr="00600A8B">
        <w:rPr>
          <w:rFonts w:asciiTheme="minorBidi" w:hAnsiTheme="minorBidi"/>
          <w:lang w:val="en-US"/>
        </w:rPr>
        <w:t xml:space="preserve">compared to a non-diabetic </w:t>
      </w:r>
      <w:r w:rsidR="00B653E3">
        <w:rPr>
          <w:rFonts w:asciiTheme="minorBidi" w:hAnsiTheme="minorBidi"/>
          <w:lang w:val="en-US"/>
        </w:rPr>
        <w:t>individual,</w:t>
      </w:r>
      <w:r w:rsidR="00B653E3" w:rsidRPr="00600A8B"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 xml:space="preserve">a diabetic patient is at a greater risk of developing cardiovascular diseases, visual impairment and limb amputations. Due to the substantial socio-economic burdens that are associated with diabetes, its early detection, intervention and prevention has become a worldwide top-level health concern. There is </w:t>
      </w:r>
      <w:r w:rsidR="00985E05">
        <w:rPr>
          <w:rFonts w:asciiTheme="minorBidi" w:hAnsiTheme="minorBidi"/>
          <w:lang w:val="en-US"/>
        </w:rPr>
        <w:t xml:space="preserve">even </w:t>
      </w:r>
      <w:r w:rsidRPr="00600A8B">
        <w:rPr>
          <w:rFonts w:asciiTheme="minorBidi" w:hAnsiTheme="minorBidi"/>
          <w:lang w:val="en-US"/>
        </w:rPr>
        <w:t xml:space="preserve">experimental evidence </w:t>
      </w:r>
      <w:r w:rsidR="00DF7C17">
        <w:rPr>
          <w:rFonts w:asciiTheme="minorBidi" w:hAnsiTheme="minorBidi"/>
          <w:lang w:val="en-US"/>
        </w:rPr>
        <w:t xml:space="preserve">that </w:t>
      </w:r>
      <w:r w:rsidRPr="00600A8B">
        <w:rPr>
          <w:rFonts w:asciiTheme="minorBidi" w:hAnsiTheme="minorBidi"/>
          <w:lang w:val="en-US"/>
        </w:rPr>
        <w:t>the development of diabetes can be delayed or even prevented, provided a</w:t>
      </w:r>
      <w:r w:rsidR="00DF7C17">
        <w:rPr>
          <w:rFonts w:asciiTheme="minorBidi" w:hAnsiTheme="minorBidi"/>
          <w:lang w:val="en-US"/>
        </w:rPr>
        <w:t>n</w:t>
      </w:r>
      <w:r w:rsidRPr="00600A8B">
        <w:rPr>
          <w:rFonts w:asciiTheme="minorBidi" w:hAnsiTheme="minorBidi"/>
          <w:lang w:val="en-US"/>
        </w:rPr>
        <w:t xml:space="preserve"> </w:t>
      </w:r>
      <w:r w:rsidR="00DF7C17">
        <w:rPr>
          <w:rFonts w:asciiTheme="minorBidi" w:hAnsiTheme="minorBidi"/>
          <w:lang w:val="en-US"/>
        </w:rPr>
        <w:t>individual</w:t>
      </w:r>
      <w:r w:rsidR="00DF7C17" w:rsidRPr="00600A8B"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undergoes a lifestyle change that includes managing diet</w:t>
      </w:r>
      <w:r w:rsidR="00985E05">
        <w:rPr>
          <w:rFonts w:asciiTheme="minorBidi" w:hAnsiTheme="minorBidi"/>
          <w:lang w:val="en-US"/>
        </w:rPr>
        <w:t xml:space="preserve">, </w:t>
      </w:r>
      <w:r w:rsidRPr="00600A8B">
        <w:rPr>
          <w:rFonts w:asciiTheme="minorBidi" w:hAnsiTheme="minorBidi"/>
          <w:lang w:val="en-US"/>
        </w:rPr>
        <w:t>incorporating exercise, and adher</w:t>
      </w:r>
      <w:r w:rsidR="00434A4F">
        <w:rPr>
          <w:rFonts w:asciiTheme="minorBidi" w:hAnsiTheme="minorBidi"/>
          <w:lang w:val="en-US"/>
        </w:rPr>
        <w:t>ing</w:t>
      </w:r>
      <w:r w:rsidRPr="00600A8B">
        <w:rPr>
          <w:rFonts w:asciiTheme="minorBidi" w:hAnsiTheme="minorBidi"/>
          <w:lang w:val="en-US"/>
        </w:rPr>
        <w:t xml:space="preserve"> to a pharmacological treatment</w:t>
      </w:r>
      <w:r w:rsidR="00DF7C17">
        <w:rPr>
          <w:rFonts w:asciiTheme="minorBidi" w:hAnsiTheme="minorBidi"/>
          <w:lang w:val="en-US"/>
        </w:rPr>
        <w:t xml:space="preserve"> [</w:t>
      </w:r>
      <w:commentRangeStart w:id="0"/>
      <w:r w:rsidR="00DF7C17">
        <w:rPr>
          <w:rFonts w:asciiTheme="minorBidi" w:hAnsiTheme="minorBidi"/>
          <w:lang w:val="en-US"/>
        </w:rPr>
        <w:t>REFs here</w:t>
      </w:r>
      <w:commentRangeEnd w:id="0"/>
      <w:r w:rsidR="00985E05">
        <w:rPr>
          <w:rStyle w:val="CommentReference"/>
        </w:rPr>
        <w:commentReference w:id="0"/>
      </w:r>
      <w:r w:rsidR="00DF7C17">
        <w:rPr>
          <w:rFonts w:asciiTheme="minorBidi" w:hAnsiTheme="minorBidi"/>
          <w:lang w:val="en-US"/>
        </w:rPr>
        <w:t>]</w:t>
      </w:r>
      <w:r w:rsidRPr="00600A8B">
        <w:rPr>
          <w:rFonts w:asciiTheme="minorBidi" w:hAnsiTheme="minorBidi"/>
          <w:lang w:val="en-US"/>
        </w:rPr>
        <w:t xml:space="preserve">. </w:t>
      </w:r>
      <w:r w:rsidR="00985E05">
        <w:rPr>
          <w:rFonts w:asciiTheme="minorBidi" w:hAnsiTheme="minorBidi"/>
          <w:lang w:val="en-US"/>
        </w:rPr>
        <w:t xml:space="preserve">Therefore, </w:t>
      </w:r>
      <w:r w:rsidR="008A343F" w:rsidRPr="00B05FCF">
        <w:rPr>
          <w:rFonts w:asciiTheme="minorBidi" w:hAnsiTheme="minorBidi"/>
          <w:lang w:val="en-US"/>
        </w:rPr>
        <w:t xml:space="preserve">early identification of high risk individuals is </w:t>
      </w:r>
      <w:r w:rsidR="006A2A94">
        <w:rPr>
          <w:rFonts w:asciiTheme="minorBidi" w:hAnsiTheme="minorBidi"/>
          <w:lang w:val="en-US"/>
        </w:rPr>
        <w:t>essential</w:t>
      </w:r>
      <w:r w:rsidR="008A343F" w:rsidRPr="00B05FCF">
        <w:rPr>
          <w:rFonts w:asciiTheme="minorBidi" w:hAnsiTheme="minorBidi"/>
          <w:lang w:val="en-US"/>
        </w:rPr>
        <w:t xml:space="preserve"> for targeted prevention strategies. </w:t>
      </w:r>
    </w:p>
    <w:p w:rsidR="001D5C2C" w:rsidRDefault="001D5C2C" w:rsidP="001D5C2C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</w:p>
    <w:p w:rsidR="00767218" w:rsidRPr="00E153FD" w:rsidRDefault="001D5C2C" w:rsidP="006E2D34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While clinical </w:t>
      </w:r>
      <w:r w:rsidRPr="00600A8B">
        <w:rPr>
          <w:rFonts w:asciiTheme="minorBidi" w:hAnsiTheme="minorBidi"/>
          <w:lang w:val="en-US"/>
        </w:rPr>
        <w:t xml:space="preserve">studies </w:t>
      </w:r>
      <w:r>
        <w:rPr>
          <w:rFonts w:asciiTheme="minorBidi" w:hAnsiTheme="minorBidi"/>
          <w:lang w:val="en-US"/>
        </w:rPr>
        <w:t>diagnosing accurately the state of diabetes</w:t>
      </w:r>
      <w:r w:rsidRPr="00600A8B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 xml:space="preserve">have been growing in numbers for the last two decades, the number of studies predicting individuals at </w:t>
      </w:r>
      <w:r w:rsidRPr="00600A8B">
        <w:rPr>
          <w:rFonts w:asciiTheme="minorBidi" w:hAnsiTheme="minorBidi"/>
          <w:lang w:val="en-US"/>
        </w:rPr>
        <w:t>risk of developing diabetes</w:t>
      </w:r>
      <w:r>
        <w:rPr>
          <w:rFonts w:asciiTheme="minorBidi" w:hAnsiTheme="minorBidi"/>
          <w:lang w:val="en-US"/>
        </w:rPr>
        <w:t xml:space="preserve"> are limited but </w:t>
      </w:r>
      <w:r w:rsidRPr="00600A8B">
        <w:rPr>
          <w:rFonts w:asciiTheme="minorBidi" w:hAnsiTheme="minorBidi"/>
          <w:lang w:val="en-US"/>
        </w:rPr>
        <w:t>has seen an increased amount of research interest in the last</w:t>
      </w:r>
      <w:r>
        <w:rPr>
          <w:rFonts w:asciiTheme="minorBidi" w:hAnsiTheme="minorBidi"/>
          <w:lang w:val="en-US"/>
        </w:rPr>
        <w:t xml:space="preserve"> decade </w:t>
      </w:r>
      <w:r w:rsidRPr="00600A8B">
        <w:rPr>
          <w:rFonts w:asciiTheme="minorBidi" w:hAnsiTheme="minorBidi"/>
          <w:lang w:val="en-US"/>
        </w:rPr>
        <w:t xml:space="preserve">[9]. </w:t>
      </w:r>
      <w:r>
        <w:rPr>
          <w:rFonts w:asciiTheme="minorBidi" w:hAnsiTheme="minorBidi"/>
          <w:lang w:val="en-US"/>
        </w:rPr>
        <w:t xml:space="preserve">However, the </w:t>
      </w:r>
      <w:r w:rsidRPr="00600A8B">
        <w:rPr>
          <w:rFonts w:asciiTheme="minorBidi" w:hAnsiTheme="minorBidi"/>
          <w:lang w:val="en-US"/>
        </w:rPr>
        <w:t>clinical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 xml:space="preserve">significance of such </w:t>
      </w:r>
      <w:r>
        <w:rPr>
          <w:rFonts w:asciiTheme="minorBidi" w:hAnsiTheme="minorBidi"/>
          <w:lang w:val="en-US"/>
        </w:rPr>
        <w:t>predictions</w:t>
      </w:r>
      <w:r w:rsidRPr="00600A8B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 xml:space="preserve">largely </w:t>
      </w:r>
      <w:r w:rsidRPr="00600A8B">
        <w:rPr>
          <w:rFonts w:asciiTheme="minorBidi" w:hAnsiTheme="minorBidi"/>
          <w:lang w:val="en-US"/>
        </w:rPr>
        <w:t xml:space="preserve">depend </w:t>
      </w:r>
      <w:r>
        <w:rPr>
          <w:rFonts w:asciiTheme="minorBidi" w:hAnsiTheme="minorBidi"/>
          <w:lang w:val="en-US"/>
        </w:rPr>
        <w:t>on</w:t>
      </w:r>
      <w:r w:rsidRPr="00600A8B">
        <w:rPr>
          <w:rFonts w:asciiTheme="minorBidi" w:hAnsiTheme="minorBidi"/>
          <w:lang w:val="en-US"/>
        </w:rPr>
        <w:t xml:space="preserve"> the </w:t>
      </w:r>
      <w:r>
        <w:rPr>
          <w:rFonts w:asciiTheme="minorBidi" w:hAnsiTheme="minorBidi"/>
          <w:lang w:val="en-US"/>
        </w:rPr>
        <w:t xml:space="preserve">type and quality of </w:t>
      </w:r>
      <w:r w:rsidRPr="00600A8B">
        <w:rPr>
          <w:rFonts w:asciiTheme="minorBidi" w:hAnsiTheme="minorBidi"/>
          <w:lang w:val="en-US"/>
        </w:rPr>
        <w:t>data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collect</w:t>
      </w:r>
      <w:r>
        <w:rPr>
          <w:rFonts w:asciiTheme="minorBidi" w:hAnsiTheme="minorBidi"/>
          <w:lang w:val="en-US"/>
        </w:rPr>
        <w:t>ed</w:t>
      </w:r>
      <w:r w:rsidRPr="00600A8B">
        <w:rPr>
          <w:rFonts w:asciiTheme="minorBidi" w:hAnsiTheme="minorBidi"/>
          <w:lang w:val="en-US"/>
        </w:rPr>
        <w:t>.</w:t>
      </w:r>
      <w:r>
        <w:rPr>
          <w:rFonts w:asciiTheme="minorBidi" w:hAnsiTheme="minorBidi"/>
          <w:lang w:val="en-US"/>
        </w:rPr>
        <w:t xml:space="preserve"> There are </w:t>
      </w:r>
      <w:r w:rsidRPr="00600A8B">
        <w:rPr>
          <w:rFonts w:asciiTheme="minorBidi" w:hAnsiTheme="minorBidi"/>
          <w:lang w:val="en-US"/>
        </w:rPr>
        <w:t>studies collecting sociodemographic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characteristics such as age, ethnicity, body mass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index (BMI) and genealogical information through conducting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population surveys, and then assign a probability to individuals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 xml:space="preserve">of having diabetes [10], [11]. </w:t>
      </w:r>
      <w:r w:rsidR="00966A95">
        <w:rPr>
          <w:rFonts w:asciiTheme="minorBidi" w:hAnsiTheme="minorBidi"/>
          <w:lang w:val="en-US"/>
        </w:rPr>
        <w:t>Moreover</w:t>
      </w:r>
      <w:r w:rsidRPr="00600A8B">
        <w:rPr>
          <w:rFonts w:asciiTheme="minorBidi" w:hAnsiTheme="minorBidi"/>
          <w:lang w:val="en-US"/>
        </w:rPr>
        <w:t>, such self-assessment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techniques can often be misleading and cannot be relied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upon. On the other hand, the outcomes of the diabetes related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studies that involve physiological data such as blood samples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collected in a laboratory environment provide an accurate</w:t>
      </w:r>
      <w:r>
        <w:rPr>
          <w:rFonts w:asciiTheme="minorBidi" w:hAnsiTheme="minorBidi"/>
          <w:lang w:val="en-US"/>
        </w:rPr>
        <w:t xml:space="preserve"> </w:t>
      </w:r>
      <w:r w:rsidRPr="00600A8B">
        <w:rPr>
          <w:rFonts w:asciiTheme="minorBidi" w:hAnsiTheme="minorBidi"/>
          <w:lang w:val="en-US"/>
        </w:rPr>
        <w:t>clinical insight.</w:t>
      </w:r>
      <w:r w:rsidR="00966A95">
        <w:rPr>
          <w:rFonts w:asciiTheme="minorBidi" w:hAnsiTheme="minorBidi"/>
          <w:lang w:val="en-US"/>
        </w:rPr>
        <w:t xml:space="preserve"> </w:t>
      </w:r>
      <w:r w:rsidR="006A2A94">
        <w:rPr>
          <w:rFonts w:asciiTheme="minorBidi" w:hAnsiTheme="minorBidi"/>
          <w:lang w:val="en-US"/>
        </w:rPr>
        <w:t xml:space="preserve">Currently, </w:t>
      </w:r>
      <w:r w:rsidR="00E75CC7" w:rsidRPr="00600A8B">
        <w:rPr>
          <w:rFonts w:asciiTheme="minorBidi" w:hAnsiTheme="minorBidi"/>
          <w:lang w:val="en-US"/>
        </w:rPr>
        <w:t>the World Health Organization (WHO) and the American Diabetes Association (AMA)</w:t>
      </w:r>
      <w:r w:rsidR="00E75CC7">
        <w:rPr>
          <w:rFonts w:asciiTheme="minorBidi" w:hAnsiTheme="minorBidi"/>
          <w:lang w:val="en-US"/>
        </w:rPr>
        <w:t xml:space="preserve"> define </w:t>
      </w:r>
      <w:r w:rsidR="00E75CC7" w:rsidRPr="00E75CC7">
        <w:rPr>
          <w:rFonts w:asciiTheme="minorBidi" w:hAnsiTheme="minorBidi"/>
          <w:lang w:val="en-US"/>
        </w:rPr>
        <w:t>the impaired glucose</w:t>
      </w:r>
      <w:r w:rsidR="00E75CC7" w:rsidRPr="00600A8B">
        <w:rPr>
          <w:rFonts w:asciiTheme="minorBidi" w:hAnsiTheme="minorBidi"/>
          <w:lang w:val="en-US"/>
        </w:rPr>
        <w:t xml:space="preserve"> tolerance </w:t>
      </w:r>
      <w:r w:rsidR="00A9699C">
        <w:rPr>
          <w:rFonts w:asciiTheme="minorBidi" w:hAnsiTheme="minorBidi"/>
          <w:lang w:val="en-US"/>
        </w:rPr>
        <w:t xml:space="preserve">(IGT) </w:t>
      </w:r>
      <w:r w:rsidR="00E75CC7">
        <w:rPr>
          <w:rFonts w:asciiTheme="minorBidi" w:hAnsiTheme="minorBidi"/>
          <w:lang w:val="en-US"/>
        </w:rPr>
        <w:t xml:space="preserve">as an </w:t>
      </w:r>
      <w:r w:rsidR="00600A8B" w:rsidRPr="00600A8B">
        <w:rPr>
          <w:rFonts w:asciiTheme="minorBidi" w:hAnsiTheme="minorBidi"/>
          <w:lang w:val="en-US"/>
        </w:rPr>
        <w:t xml:space="preserve">indicator of </w:t>
      </w:r>
      <w:r w:rsidR="00E75CC7" w:rsidRPr="00E75CC7">
        <w:rPr>
          <w:rFonts w:asciiTheme="minorBidi" w:hAnsiTheme="minorBidi"/>
          <w:lang w:val="en-US"/>
        </w:rPr>
        <w:t>emerging</w:t>
      </w:r>
      <w:r w:rsidR="00600A8B" w:rsidRPr="00E75CC7">
        <w:rPr>
          <w:rFonts w:asciiTheme="minorBidi" w:hAnsiTheme="minorBidi"/>
          <w:lang w:val="en-US"/>
        </w:rPr>
        <w:t xml:space="preserve"> diabetes</w:t>
      </w:r>
      <w:r w:rsidR="00E75CC7" w:rsidRPr="00E75CC7">
        <w:rPr>
          <w:rFonts w:asciiTheme="minorBidi" w:hAnsiTheme="minorBidi"/>
          <w:lang w:val="en-US"/>
        </w:rPr>
        <w:t xml:space="preserve">, </w:t>
      </w:r>
      <w:r w:rsidR="00E75CC7" w:rsidRPr="00E75CC7">
        <w:rPr>
          <w:rFonts w:asciiTheme="minorBidi" w:hAnsiTheme="minorBidi"/>
          <w:lang w:val="en"/>
        </w:rPr>
        <w:t xml:space="preserve">a </w:t>
      </w:r>
      <w:r w:rsidR="00A9699C" w:rsidRPr="00A9699C">
        <w:rPr>
          <w:rFonts w:asciiTheme="minorBidi" w:hAnsiTheme="minorBidi"/>
          <w:lang w:val="en"/>
        </w:rPr>
        <w:t>pre-diabetic</w:t>
      </w:r>
      <w:r w:rsidR="00E75CC7" w:rsidRPr="00E75CC7">
        <w:rPr>
          <w:rFonts w:asciiTheme="minorBidi" w:hAnsiTheme="minorBidi"/>
          <w:lang w:val="en"/>
        </w:rPr>
        <w:t xml:space="preserve"> state of </w:t>
      </w:r>
      <w:r w:rsidR="00A9699C" w:rsidRPr="00A9699C">
        <w:rPr>
          <w:rFonts w:asciiTheme="minorBidi" w:hAnsiTheme="minorBidi"/>
          <w:lang w:val="en"/>
        </w:rPr>
        <w:t>hyperglycemia</w:t>
      </w:r>
      <w:r w:rsidR="00E75CC7" w:rsidRPr="00E75CC7" w:rsidDel="00E75CC7">
        <w:rPr>
          <w:rFonts w:asciiTheme="minorBidi" w:hAnsiTheme="minorBidi"/>
          <w:lang w:val="en-US"/>
        </w:rPr>
        <w:t xml:space="preserve"> </w:t>
      </w:r>
      <w:r w:rsidR="00E75CC7">
        <w:rPr>
          <w:rFonts w:asciiTheme="minorBidi" w:hAnsiTheme="minorBidi"/>
          <w:lang w:val="en-US"/>
        </w:rPr>
        <w:t>[needs REF]</w:t>
      </w:r>
      <w:r w:rsidR="00600A8B" w:rsidRPr="00600A8B">
        <w:rPr>
          <w:rFonts w:asciiTheme="minorBidi" w:hAnsiTheme="minorBidi"/>
          <w:lang w:val="en-US"/>
        </w:rPr>
        <w:t>. Oral glucose tolerance test (OGTT)</w:t>
      </w:r>
      <w:r w:rsidR="003F624B">
        <w:rPr>
          <w:rFonts w:asciiTheme="minorBidi" w:hAnsiTheme="minorBidi"/>
          <w:lang w:val="en-US"/>
        </w:rPr>
        <w:t xml:space="preserve"> measures </w:t>
      </w:r>
      <w:del w:id="1" w:author="Lejla Alic" w:date="2018-11-06T20:14:00Z">
        <w:r w:rsidR="003F624B" w:rsidRPr="00600A8B" w:rsidDel="000C01C8">
          <w:rPr>
            <w:rFonts w:asciiTheme="minorBidi" w:hAnsiTheme="minorBidi"/>
            <w:lang w:val="en-US"/>
          </w:rPr>
          <w:delText xml:space="preserve">blood </w:delText>
        </w:r>
      </w:del>
      <w:ins w:id="2" w:author="Lejla Alic" w:date="2018-11-06T20:14:00Z">
        <w:r w:rsidR="000C01C8" w:rsidRPr="000C01C8">
          <w:rPr>
            <w:rFonts w:asciiTheme="minorBidi" w:hAnsiTheme="minorBidi"/>
            <w:highlight w:val="cyan"/>
            <w:lang w:val="en-US"/>
            <w:rPrChange w:id="3" w:author="Lejla Alic" w:date="2018-11-06T20:15:00Z">
              <w:rPr>
                <w:rFonts w:asciiTheme="minorBidi" w:hAnsiTheme="minorBidi"/>
                <w:lang w:val="en-US"/>
              </w:rPr>
            </w:rPrChange>
          </w:rPr>
          <w:t>plasma</w:t>
        </w:r>
        <w:r w:rsidR="000C01C8" w:rsidRPr="000C01C8">
          <w:rPr>
            <w:rFonts w:asciiTheme="minorBidi" w:hAnsiTheme="minorBidi"/>
            <w:highlight w:val="cyan"/>
            <w:lang w:val="en-US"/>
            <w:rPrChange w:id="4" w:author="Lejla Alic" w:date="2018-11-06T20:15:00Z">
              <w:rPr>
                <w:rFonts w:asciiTheme="minorBidi" w:hAnsiTheme="minorBidi"/>
                <w:lang w:val="en-US"/>
              </w:rPr>
            </w:rPrChange>
          </w:rPr>
          <w:t xml:space="preserve"> </w:t>
        </w:r>
      </w:ins>
      <w:r w:rsidR="003F624B" w:rsidRPr="000C01C8">
        <w:rPr>
          <w:rFonts w:asciiTheme="minorBidi" w:hAnsiTheme="minorBidi"/>
          <w:highlight w:val="cyan"/>
          <w:lang w:val="en-US"/>
          <w:rPrChange w:id="5" w:author="Lejla Alic" w:date="2018-11-06T20:15:00Z">
            <w:rPr>
              <w:rFonts w:asciiTheme="minorBidi" w:hAnsiTheme="minorBidi"/>
              <w:lang w:val="en-US"/>
            </w:rPr>
          </w:rPrChange>
        </w:rPr>
        <w:t xml:space="preserve">glucose </w:t>
      </w:r>
      <w:ins w:id="6" w:author="Lejla Alic" w:date="2018-11-06T20:15:00Z">
        <w:r w:rsidR="000C01C8">
          <w:rPr>
            <w:rFonts w:asciiTheme="minorBidi" w:hAnsiTheme="minorBidi"/>
            <w:highlight w:val="cyan"/>
            <w:lang w:val="en-US"/>
          </w:rPr>
          <w:t xml:space="preserve">and insulin </w:t>
        </w:r>
      </w:ins>
      <w:del w:id="7" w:author="Lejla Alic" w:date="2018-11-06T20:18:00Z">
        <w:r w:rsidR="003F624B" w:rsidRPr="000C01C8" w:rsidDel="006E2D34">
          <w:rPr>
            <w:rFonts w:asciiTheme="minorBidi" w:hAnsiTheme="minorBidi"/>
            <w:highlight w:val="cyan"/>
            <w:lang w:val="en-US"/>
            <w:rPrChange w:id="8" w:author="Lejla Alic" w:date="2018-11-06T20:15:00Z">
              <w:rPr>
                <w:rFonts w:asciiTheme="minorBidi" w:hAnsiTheme="minorBidi"/>
                <w:lang w:val="en-US"/>
              </w:rPr>
            </w:rPrChange>
          </w:rPr>
          <w:delText>level</w:delText>
        </w:r>
        <w:r w:rsidR="003F624B" w:rsidRPr="00600A8B" w:rsidDel="006E2D34">
          <w:rPr>
            <w:rFonts w:asciiTheme="minorBidi" w:hAnsiTheme="minorBidi"/>
            <w:lang w:val="en-US"/>
          </w:rPr>
          <w:delText xml:space="preserve"> </w:delText>
        </w:r>
      </w:del>
      <w:ins w:id="9" w:author="Lejla Alic" w:date="2018-11-06T20:18:00Z">
        <w:r w:rsidR="006E2D34">
          <w:rPr>
            <w:rFonts w:asciiTheme="minorBidi" w:hAnsiTheme="minorBidi"/>
            <w:lang w:val="en-US"/>
          </w:rPr>
          <w:t>concentration</w:t>
        </w:r>
        <w:r w:rsidR="006E2D34" w:rsidRPr="00600A8B">
          <w:rPr>
            <w:rFonts w:asciiTheme="minorBidi" w:hAnsiTheme="minorBidi"/>
            <w:lang w:val="en-US"/>
          </w:rPr>
          <w:t xml:space="preserve"> </w:t>
        </w:r>
      </w:ins>
      <w:r w:rsidR="003F624B" w:rsidRPr="00600A8B">
        <w:rPr>
          <w:rFonts w:asciiTheme="minorBidi" w:hAnsiTheme="minorBidi"/>
          <w:lang w:val="en-US"/>
        </w:rPr>
        <w:t xml:space="preserve">at </w:t>
      </w:r>
      <w:ins w:id="10" w:author="Lejla Alic" w:date="2018-11-06T20:16:00Z">
        <w:r w:rsidR="000C01C8">
          <w:rPr>
            <w:rFonts w:asciiTheme="minorBidi" w:hAnsiTheme="minorBidi"/>
            <w:lang w:val="en-US"/>
          </w:rPr>
          <w:t xml:space="preserve">baseline and </w:t>
        </w:r>
      </w:ins>
      <w:ins w:id="11" w:author="Lejla Alic" w:date="2018-11-06T20:15:00Z">
        <w:r w:rsidR="000C01C8">
          <w:rPr>
            <w:rFonts w:asciiTheme="minorBidi" w:hAnsiTheme="minorBidi"/>
            <w:lang w:val="en-US"/>
          </w:rPr>
          <w:t>during</w:t>
        </w:r>
        <w:r w:rsidR="000C01C8" w:rsidRPr="00600A8B">
          <w:rPr>
            <w:rFonts w:asciiTheme="minorBidi" w:hAnsiTheme="minorBidi"/>
            <w:lang w:val="en-US"/>
          </w:rPr>
          <w:t xml:space="preserve"> </w:t>
        </w:r>
      </w:ins>
      <w:r w:rsidR="003F624B" w:rsidRPr="00600A8B">
        <w:rPr>
          <w:rFonts w:asciiTheme="minorBidi" w:hAnsiTheme="minorBidi"/>
          <w:lang w:val="en-US"/>
        </w:rPr>
        <w:t>2 h</w:t>
      </w:r>
      <w:r w:rsidR="003F624B">
        <w:rPr>
          <w:rFonts w:asciiTheme="minorBidi" w:hAnsiTheme="minorBidi"/>
          <w:lang w:val="en-US"/>
        </w:rPr>
        <w:t>ours interval after standardized glucose intake [needs REF]</w:t>
      </w:r>
      <w:ins w:id="12" w:author="Lejla Alic" w:date="2018-11-06T20:16:00Z">
        <w:r w:rsidR="000C01C8">
          <w:rPr>
            <w:rFonts w:asciiTheme="minorBidi" w:hAnsiTheme="minorBidi"/>
            <w:lang w:val="en-US"/>
          </w:rPr>
          <w:t xml:space="preserve">. OGTT </w:t>
        </w:r>
      </w:ins>
      <w:del w:id="13" w:author="Lejla Alic" w:date="2018-11-06T20:16:00Z">
        <w:r w:rsidR="003F624B" w:rsidDel="000C01C8">
          <w:rPr>
            <w:rFonts w:asciiTheme="minorBidi" w:hAnsiTheme="minorBidi"/>
            <w:lang w:val="en-US"/>
          </w:rPr>
          <w:delText xml:space="preserve"> and</w:delText>
        </w:r>
      </w:del>
      <w:r w:rsidR="00600A8B" w:rsidRPr="00600A8B">
        <w:rPr>
          <w:rFonts w:asciiTheme="minorBidi" w:hAnsiTheme="minorBidi"/>
          <w:lang w:val="en-US"/>
        </w:rPr>
        <w:t xml:space="preserve"> is recommended by the WHO </w:t>
      </w:r>
      <w:r w:rsidR="003F624B">
        <w:rPr>
          <w:rFonts w:asciiTheme="minorBidi" w:hAnsiTheme="minorBidi"/>
          <w:lang w:val="en-US"/>
        </w:rPr>
        <w:t>to</w:t>
      </w:r>
      <w:r w:rsidR="00600A8B">
        <w:rPr>
          <w:rFonts w:asciiTheme="minorBidi" w:hAnsiTheme="minorBidi"/>
          <w:lang w:val="en-US"/>
        </w:rPr>
        <w:t xml:space="preserve"> </w:t>
      </w:r>
      <w:r w:rsidR="003F624B">
        <w:rPr>
          <w:rFonts w:asciiTheme="minorBidi" w:hAnsiTheme="minorBidi"/>
          <w:lang w:val="en-US"/>
        </w:rPr>
        <w:t>diagnose IGT [REF]</w:t>
      </w:r>
      <w:ins w:id="14" w:author="Lejla Alic" w:date="2018-11-06T20:16:00Z">
        <w:r w:rsidR="000C01C8">
          <w:rPr>
            <w:rFonts w:asciiTheme="minorBidi" w:hAnsiTheme="minorBidi"/>
            <w:lang w:val="en-US"/>
          </w:rPr>
          <w:t xml:space="preserve"> </w:t>
        </w:r>
      </w:ins>
      <w:commentRangeStart w:id="15"/>
      <w:ins w:id="16" w:author="Lejla Alic" w:date="2018-11-06T20:17:00Z">
        <w:r w:rsidR="006E2D34">
          <w:rPr>
            <w:rFonts w:asciiTheme="minorBidi" w:hAnsiTheme="minorBidi"/>
            <w:lang w:val="en-US"/>
          </w:rPr>
          <w:t>as …</w:t>
        </w:r>
      </w:ins>
      <w:r w:rsidR="003F624B">
        <w:rPr>
          <w:rFonts w:asciiTheme="minorBidi" w:hAnsiTheme="minorBidi"/>
          <w:lang w:val="en-US"/>
        </w:rPr>
        <w:t xml:space="preserve">. </w:t>
      </w:r>
      <w:commentRangeEnd w:id="15"/>
      <w:r w:rsidR="006E2D34">
        <w:rPr>
          <w:rStyle w:val="CommentReference"/>
        </w:rPr>
        <w:commentReference w:id="15"/>
      </w:r>
      <w:r w:rsidR="003F624B">
        <w:rPr>
          <w:rFonts w:asciiTheme="minorBidi" w:hAnsiTheme="minorBidi"/>
          <w:lang w:val="en-US"/>
        </w:rPr>
        <w:t xml:space="preserve">However, </w:t>
      </w:r>
      <w:r w:rsidR="00600A8B" w:rsidRPr="00600A8B">
        <w:rPr>
          <w:rFonts w:asciiTheme="minorBidi" w:hAnsiTheme="minorBidi"/>
          <w:lang w:val="en-US"/>
        </w:rPr>
        <w:t>only 50%</w:t>
      </w:r>
      <w:r w:rsidR="00600A8B">
        <w:rPr>
          <w:rFonts w:asciiTheme="minorBidi" w:hAnsiTheme="minorBidi"/>
          <w:lang w:val="en-US"/>
        </w:rPr>
        <w:t xml:space="preserve"> </w:t>
      </w:r>
      <w:r w:rsidR="00600A8B" w:rsidRPr="00600A8B">
        <w:rPr>
          <w:rFonts w:asciiTheme="minorBidi" w:hAnsiTheme="minorBidi"/>
          <w:lang w:val="en-US"/>
        </w:rPr>
        <w:t xml:space="preserve">of subjects with </w:t>
      </w:r>
      <w:r w:rsidR="003F624B">
        <w:rPr>
          <w:rFonts w:asciiTheme="minorBidi" w:hAnsiTheme="minorBidi"/>
          <w:lang w:val="en-US"/>
        </w:rPr>
        <w:t xml:space="preserve">diagnosed </w:t>
      </w:r>
      <w:r w:rsidR="00600A8B" w:rsidRPr="00600A8B">
        <w:rPr>
          <w:rFonts w:asciiTheme="minorBidi" w:hAnsiTheme="minorBidi"/>
          <w:lang w:val="en-US"/>
        </w:rPr>
        <w:t>IGT developed diabetes within 10 years [3],</w:t>
      </w:r>
      <w:r w:rsidR="00600A8B">
        <w:rPr>
          <w:rFonts w:asciiTheme="minorBidi" w:hAnsiTheme="minorBidi"/>
          <w:lang w:val="en-US"/>
        </w:rPr>
        <w:t xml:space="preserve"> </w:t>
      </w:r>
      <w:r w:rsidR="00600A8B" w:rsidRPr="00600A8B">
        <w:rPr>
          <w:rFonts w:asciiTheme="minorBidi" w:hAnsiTheme="minorBidi"/>
          <w:lang w:val="en-US"/>
        </w:rPr>
        <w:t xml:space="preserve">[4]. In addition, long-term </w:t>
      </w:r>
      <w:r w:rsidR="00664624" w:rsidRPr="00600A8B">
        <w:rPr>
          <w:rFonts w:asciiTheme="minorBidi" w:hAnsiTheme="minorBidi"/>
          <w:lang w:val="en-US"/>
        </w:rPr>
        <w:t>population</w:t>
      </w:r>
      <w:r w:rsidR="00600A8B" w:rsidRPr="00600A8B">
        <w:rPr>
          <w:rFonts w:asciiTheme="minorBidi" w:hAnsiTheme="minorBidi"/>
          <w:lang w:val="en-US"/>
        </w:rPr>
        <w:t xml:space="preserve"> studies have</w:t>
      </w:r>
      <w:r w:rsidR="00957F9B">
        <w:rPr>
          <w:rFonts w:asciiTheme="minorBidi" w:hAnsiTheme="minorBidi"/>
          <w:lang w:val="en-US"/>
        </w:rPr>
        <w:t xml:space="preserve"> also shown</w:t>
      </w:r>
      <w:r w:rsidR="00600A8B" w:rsidRPr="00600A8B">
        <w:rPr>
          <w:rFonts w:asciiTheme="minorBidi" w:hAnsiTheme="minorBidi"/>
          <w:lang w:val="en-US"/>
        </w:rPr>
        <w:t xml:space="preserve"> that</w:t>
      </w:r>
      <w:r w:rsidR="00600A8B">
        <w:rPr>
          <w:rFonts w:asciiTheme="minorBidi" w:hAnsiTheme="minorBidi"/>
          <w:lang w:val="en-US"/>
        </w:rPr>
        <w:t xml:space="preserve"> </w:t>
      </w:r>
      <w:r w:rsidR="00600A8B" w:rsidRPr="00600A8B">
        <w:rPr>
          <w:rFonts w:asciiTheme="minorBidi" w:hAnsiTheme="minorBidi"/>
          <w:lang w:val="en-US"/>
        </w:rPr>
        <w:t xml:space="preserve">around 50% </w:t>
      </w:r>
      <w:r w:rsidR="003F624B">
        <w:rPr>
          <w:rFonts w:asciiTheme="minorBidi" w:hAnsiTheme="minorBidi"/>
          <w:lang w:val="en-US"/>
        </w:rPr>
        <w:t xml:space="preserve">of </w:t>
      </w:r>
      <w:r w:rsidR="00600A8B" w:rsidRPr="00600A8B">
        <w:rPr>
          <w:rFonts w:asciiTheme="minorBidi" w:hAnsiTheme="minorBidi"/>
          <w:lang w:val="en-US"/>
        </w:rPr>
        <w:t xml:space="preserve">diabetic </w:t>
      </w:r>
      <w:r w:rsidR="003F624B">
        <w:rPr>
          <w:rFonts w:asciiTheme="minorBidi" w:hAnsiTheme="minorBidi"/>
          <w:lang w:val="en-US"/>
        </w:rPr>
        <w:t>patients</w:t>
      </w:r>
      <w:r w:rsidR="003F624B" w:rsidRPr="00600A8B">
        <w:rPr>
          <w:rFonts w:asciiTheme="minorBidi" w:hAnsiTheme="minorBidi"/>
          <w:lang w:val="en-US"/>
        </w:rPr>
        <w:t xml:space="preserve"> </w:t>
      </w:r>
      <w:r w:rsidR="00600A8B" w:rsidRPr="00600A8B">
        <w:rPr>
          <w:rFonts w:asciiTheme="minorBidi" w:hAnsiTheme="minorBidi"/>
          <w:lang w:val="en-US"/>
        </w:rPr>
        <w:t xml:space="preserve">did not exhibit IGT at </w:t>
      </w:r>
      <w:r w:rsidR="003F624B">
        <w:rPr>
          <w:rFonts w:asciiTheme="minorBidi" w:hAnsiTheme="minorBidi"/>
          <w:lang w:val="en-US"/>
        </w:rPr>
        <w:t>any time prior to the diagnosis</w:t>
      </w:r>
      <w:r w:rsidR="00600A8B">
        <w:rPr>
          <w:rFonts w:asciiTheme="minorBidi" w:hAnsiTheme="minorBidi"/>
          <w:lang w:val="en-US"/>
        </w:rPr>
        <w:t xml:space="preserve"> </w:t>
      </w:r>
      <w:r w:rsidR="00600A8B" w:rsidRPr="00600A8B">
        <w:rPr>
          <w:rFonts w:asciiTheme="minorBidi" w:hAnsiTheme="minorBidi"/>
          <w:lang w:val="en-US"/>
        </w:rPr>
        <w:t xml:space="preserve">[5]. </w:t>
      </w:r>
      <w:commentRangeStart w:id="17"/>
      <w:r w:rsidR="00957F9B">
        <w:rPr>
          <w:rFonts w:asciiTheme="minorBidi" w:hAnsiTheme="minorBidi"/>
          <w:lang w:val="en-US"/>
        </w:rPr>
        <w:t>Furthermore</w:t>
      </w:r>
      <w:r w:rsidR="003F624B">
        <w:rPr>
          <w:rFonts w:asciiTheme="minorBidi" w:hAnsiTheme="minorBidi"/>
          <w:lang w:val="en-US"/>
        </w:rPr>
        <w:t xml:space="preserve">, there </w:t>
      </w:r>
      <w:r w:rsidR="003F624B" w:rsidRPr="00E153FD">
        <w:rPr>
          <w:rFonts w:asciiTheme="minorBidi" w:hAnsiTheme="minorBidi"/>
          <w:lang w:val="en-US"/>
        </w:rPr>
        <w:t xml:space="preserve">are </w:t>
      </w:r>
      <w:r w:rsidR="00600A8B" w:rsidRPr="00E153FD">
        <w:rPr>
          <w:rFonts w:asciiTheme="minorBidi" w:hAnsiTheme="minorBidi"/>
          <w:lang w:val="en-US"/>
        </w:rPr>
        <w:t xml:space="preserve">studies </w:t>
      </w:r>
      <w:r w:rsidR="003F624B" w:rsidRPr="00E153FD">
        <w:rPr>
          <w:rFonts w:asciiTheme="minorBidi" w:hAnsiTheme="minorBidi"/>
          <w:lang w:val="en-US"/>
        </w:rPr>
        <w:t xml:space="preserve">indicating </w:t>
      </w:r>
      <w:r w:rsidR="00600A8B" w:rsidRPr="00E153FD">
        <w:rPr>
          <w:rFonts w:asciiTheme="minorBidi" w:hAnsiTheme="minorBidi"/>
          <w:lang w:val="en-US"/>
        </w:rPr>
        <w:t>that</w:t>
      </w:r>
      <w:r w:rsidR="00957F9B" w:rsidRPr="00E153FD">
        <w:rPr>
          <w:rFonts w:asciiTheme="minorBidi" w:hAnsiTheme="minorBidi"/>
          <w:lang w:val="en-US"/>
        </w:rPr>
        <w:t xml:space="preserve"> </w:t>
      </w:r>
      <w:del w:id="18" w:author="Lejla Alic" w:date="2018-11-06T20:18:00Z">
        <w:r w:rsidR="00957F9B" w:rsidRPr="00E153FD" w:rsidDel="006E2D34">
          <w:rPr>
            <w:rFonts w:asciiTheme="minorBidi" w:hAnsiTheme="minorBidi"/>
            <w:lang w:val="en-US"/>
          </w:rPr>
          <w:delText xml:space="preserve">blood </w:delText>
        </w:r>
      </w:del>
      <w:ins w:id="19" w:author="Lejla Alic" w:date="2018-11-06T20:18:00Z">
        <w:r w:rsidR="006E2D34">
          <w:rPr>
            <w:rFonts w:asciiTheme="minorBidi" w:hAnsiTheme="minorBidi"/>
            <w:lang w:val="en-US"/>
          </w:rPr>
          <w:t>plasma</w:t>
        </w:r>
        <w:r w:rsidR="006E2D34" w:rsidRPr="00E153FD">
          <w:rPr>
            <w:rFonts w:asciiTheme="minorBidi" w:hAnsiTheme="minorBidi"/>
            <w:lang w:val="en-US"/>
          </w:rPr>
          <w:t xml:space="preserve"> </w:t>
        </w:r>
      </w:ins>
      <w:r w:rsidR="00957F9B" w:rsidRPr="00E153FD">
        <w:rPr>
          <w:rFonts w:asciiTheme="minorBidi" w:hAnsiTheme="minorBidi"/>
          <w:lang w:val="en-US"/>
        </w:rPr>
        <w:t xml:space="preserve">glucose concentrations, measures during OGTT, correlate </w:t>
      </w:r>
      <w:r w:rsidR="00600A8B" w:rsidRPr="00E153FD">
        <w:rPr>
          <w:rFonts w:asciiTheme="minorBidi" w:hAnsiTheme="minorBidi"/>
          <w:lang w:val="en-US"/>
        </w:rPr>
        <w:t>to the future diabetes risk [6]–[8].</w:t>
      </w:r>
      <w:commentRangeEnd w:id="17"/>
      <w:r w:rsidR="006E2D34">
        <w:rPr>
          <w:rStyle w:val="CommentReference"/>
        </w:rPr>
        <w:commentReference w:id="17"/>
      </w:r>
    </w:p>
    <w:p w:rsidR="00E153FD" w:rsidRPr="00E153FD" w:rsidRDefault="00E153FD" w:rsidP="00E153F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</w:p>
    <w:p w:rsidR="00D84F82" w:rsidRDefault="00016A1A" w:rsidP="003A3F89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  <w:r w:rsidRPr="00E153FD">
        <w:rPr>
          <w:rFonts w:asciiTheme="minorBidi" w:hAnsiTheme="minorBidi"/>
          <w:lang w:val="en-US"/>
        </w:rPr>
        <w:t xml:space="preserve">In contrast to traditional scientific approaches using population based statistics, machine learning (ML) methods develop models that are trained using ample data. ML </w:t>
      </w:r>
      <w:r w:rsidR="00E153FD" w:rsidRPr="00E153FD">
        <w:rPr>
          <w:rFonts w:asciiTheme="minorBidi" w:hAnsiTheme="minorBidi"/>
          <w:lang w:val="en-US"/>
        </w:rPr>
        <w:t>has</w:t>
      </w:r>
      <w:r w:rsidR="00767218" w:rsidRPr="00E153FD">
        <w:rPr>
          <w:rFonts w:asciiTheme="minorBidi" w:hAnsiTheme="minorBidi"/>
          <w:lang w:val="en-US"/>
        </w:rPr>
        <w:t xml:space="preserve"> currently been </w:t>
      </w:r>
      <w:r w:rsidR="00E153FD" w:rsidRPr="00E153FD">
        <w:rPr>
          <w:rFonts w:asciiTheme="minorBidi" w:hAnsiTheme="minorBidi"/>
          <w:lang w:val="en-US"/>
        </w:rPr>
        <w:t>proposed as an ac</w:t>
      </w:r>
      <w:r w:rsidR="00767218" w:rsidRPr="00E153FD">
        <w:rPr>
          <w:rFonts w:asciiTheme="minorBidi" w:hAnsiTheme="minorBidi"/>
          <w:lang w:val="en-US"/>
        </w:rPr>
        <w:t xml:space="preserve">curate </w:t>
      </w:r>
      <w:r w:rsidR="00E153FD" w:rsidRPr="00E153FD">
        <w:rPr>
          <w:rFonts w:asciiTheme="minorBidi" w:hAnsiTheme="minorBidi"/>
          <w:lang w:val="en-US"/>
        </w:rPr>
        <w:t xml:space="preserve">method for </w:t>
      </w:r>
      <w:r w:rsidR="00767218" w:rsidRPr="00E153FD">
        <w:rPr>
          <w:rFonts w:asciiTheme="minorBidi" w:hAnsiTheme="minorBidi"/>
          <w:lang w:val="en-US"/>
        </w:rPr>
        <w:t xml:space="preserve">diabetes screening. </w:t>
      </w:r>
      <w:proofErr w:type="spellStart"/>
      <w:r w:rsidR="00767218" w:rsidRPr="00E153FD">
        <w:rPr>
          <w:rFonts w:asciiTheme="minorBidi" w:hAnsiTheme="minorBidi"/>
          <w:lang w:val="en-US"/>
        </w:rPr>
        <w:t>Barakat</w:t>
      </w:r>
      <w:proofErr w:type="spellEnd"/>
      <w:r w:rsidR="00767218" w:rsidRPr="00E153FD">
        <w:rPr>
          <w:rFonts w:asciiTheme="minorBidi" w:hAnsiTheme="minorBidi"/>
          <w:lang w:val="en-US"/>
        </w:rPr>
        <w:t xml:space="preserve"> et al</w:t>
      </w:r>
      <w:r w:rsidR="00E153FD" w:rsidRPr="00E153FD">
        <w:rPr>
          <w:rFonts w:asciiTheme="minorBidi" w:hAnsiTheme="minorBidi"/>
          <w:lang w:val="en-US"/>
        </w:rPr>
        <w:t xml:space="preserve"> use socio-demographic information, and point of </w:t>
      </w:r>
      <w:r w:rsidR="00867408">
        <w:rPr>
          <w:rFonts w:asciiTheme="minorBidi" w:hAnsiTheme="minorBidi"/>
          <w:lang w:val="en-US"/>
        </w:rPr>
        <w:t>care measurement fro</w:t>
      </w:r>
      <w:r w:rsidR="00E153FD" w:rsidRPr="00E153FD">
        <w:rPr>
          <w:rFonts w:asciiTheme="minorBidi" w:hAnsiTheme="minorBidi"/>
          <w:lang w:val="en-US"/>
        </w:rPr>
        <w:t xml:space="preserve">m blood and urine to develop </w:t>
      </w:r>
      <w:commentRangeStart w:id="20"/>
      <w:r w:rsidR="00E153FD" w:rsidRPr="00E153FD">
        <w:rPr>
          <w:rFonts w:asciiTheme="minorBidi" w:hAnsiTheme="minorBidi"/>
          <w:lang w:val="en-US"/>
        </w:rPr>
        <w:t>diabetes risk models [</w:t>
      </w:r>
      <w:commentRangeEnd w:id="20"/>
      <w:r w:rsidR="00867408">
        <w:rPr>
          <w:rStyle w:val="CommentReference"/>
        </w:rPr>
        <w:commentReference w:id="20"/>
      </w:r>
      <w:r w:rsidR="00E153FD" w:rsidRPr="00E153FD">
        <w:rPr>
          <w:rFonts w:asciiTheme="minorBidi" w:hAnsiTheme="minorBidi"/>
          <w:lang w:val="en-US"/>
        </w:rPr>
        <w:t xml:space="preserve">13]. </w:t>
      </w:r>
      <w:r w:rsidR="006E2D34" w:rsidRPr="00E153FD">
        <w:rPr>
          <w:rFonts w:asciiTheme="minorBidi" w:hAnsiTheme="minorBidi"/>
          <w:lang w:val="en-US"/>
        </w:rPr>
        <w:t xml:space="preserve">This approach uses </w:t>
      </w:r>
      <w:r w:rsidR="006E2D34" w:rsidRPr="00957F9B">
        <w:rPr>
          <w:rFonts w:asciiTheme="minorBidi" w:eastAsia="Times New Roman" w:hAnsiTheme="minorBidi"/>
          <w:lang w:val="en-US" w:eastAsia="nl-NL"/>
        </w:rPr>
        <w:t>ensemble approach</w:t>
      </w:r>
      <w:r w:rsidR="006E2D34" w:rsidRPr="00E153FD">
        <w:rPr>
          <w:rFonts w:asciiTheme="minorBidi" w:eastAsia="Times New Roman" w:hAnsiTheme="minorBidi"/>
          <w:lang w:val="en-US" w:eastAsia="nl-NL"/>
        </w:rPr>
        <w:t xml:space="preserve"> based upon a combination of </w:t>
      </w:r>
      <w:r w:rsidR="006E2D34" w:rsidRPr="00957F9B">
        <w:rPr>
          <w:rFonts w:asciiTheme="minorBidi" w:eastAsia="Times New Roman" w:hAnsiTheme="minorBidi"/>
          <w:lang w:val="en-US" w:eastAsia="nl-NL"/>
        </w:rPr>
        <w:t xml:space="preserve">SVM </w:t>
      </w:r>
      <w:r w:rsidR="006E2D34" w:rsidRPr="00E153FD">
        <w:rPr>
          <w:rFonts w:asciiTheme="minorBidi" w:eastAsia="Times New Roman" w:hAnsiTheme="minorBidi"/>
          <w:lang w:val="en-US" w:eastAsia="nl-NL"/>
        </w:rPr>
        <w:t>and random forest.</w:t>
      </w:r>
      <w:ins w:id="21" w:author="Lejla Alic" w:date="2018-11-06T20:22:00Z">
        <w:r w:rsidR="006E2D34">
          <w:rPr>
            <w:rFonts w:asciiTheme="minorBidi" w:eastAsia="Times New Roman" w:hAnsiTheme="minorBidi"/>
            <w:lang w:val="en-US" w:eastAsia="nl-NL"/>
          </w:rPr>
          <w:t xml:space="preserve"> </w:t>
        </w:r>
      </w:ins>
      <w:commentRangeStart w:id="22"/>
      <w:proofErr w:type="spellStart"/>
      <w:r w:rsidR="00867408" w:rsidRPr="00997335">
        <w:rPr>
          <w:rFonts w:asciiTheme="minorBidi" w:hAnsiTheme="minorBidi"/>
          <w:lang w:val="en-US"/>
        </w:rPr>
        <w:t>Heikes</w:t>
      </w:r>
      <w:proofErr w:type="spellEnd"/>
      <w:r w:rsidR="00867408" w:rsidRPr="00997335">
        <w:rPr>
          <w:rFonts w:asciiTheme="minorBidi" w:hAnsiTheme="minorBidi"/>
          <w:lang w:val="en-US"/>
        </w:rPr>
        <w:t xml:space="preserve"> et al </w:t>
      </w:r>
      <w:r w:rsidR="00867408">
        <w:rPr>
          <w:rFonts w:asciiTheme="minorBidi" w:hAnsiTheme="minorBidi"/>
          <w:lang w:val="en-US"/>
        </w:rPr>
        <w:t>[5]</w:t>
      </w:r>
      <w:commentRangeEnd w:id="22"/>
      <w:r w:rsidR="00867408">
        <w:rPr>
          <w:rStyle w:val="CommentReference"/>
        </w:rPr>
        <w:commentReference w:id="22"/>
      </w:r>
      <w:r w:rsidR="00867408" w:rsidRPr="00600A8B">
        <w:rPr>
          <w:rFonts w:asciiTheme="minorBidi" w:hAnsiTheme="minorBidi"/>
          <w:lang w:val="en-US"/>
        </w:rPr>
        <w:t xml:space="preserve"> </w:t>
      </w:r>
      <w:r w:rsidR="00867408" w:rsidRPr="00997335">
        <w:rPr>
          <w:rFonts w:asciiTheme="minorBidi" w:hAnsiTheme="minorBidi"/>
          <w:lang w:val="en-US"/>
        </w:rPr>
        <w:t xml:space="preserve">use logistic regression and classification tree analysis to develop a tool to calculate the probability </w:t>
      </w:r>
      <w:r w:rsidR="00867408">
        <w:rPr>
          <w:rFonts w:asciiTheme="minorBidi" w:hAnsiTheme="minorBidi"/>
          <w:lang w:val="en-US"/>
        </w:rPr>
        <w:t>of</w:t>
      </w:r>
      <w:r w:rsidR="00867408" w:rsidRPr="00997335">
        <w:rPr>
          <w:rFonts w:asciiTheme="minorBidi" w:hAnsiTheme="minorBidi"/>
          <w:lang w:val="en-US"/>
        </w:rPr>
        <w:t xml:space="preserve"> an individual </w:t>
      </w:r>
      <w:r w:rsidR="00867408">
        <w:rPr>
          <w:rFonts w:asciiTheme="minorBidi" w:hAnsiTheme="minorBidi"/>
          <w:lang w:val="en-US"/>
        </w:rPr>
        <w:t>to have</w:t>
      </w:r>
      <w:r w:rsidR="00867408" w:rsidRPr="00997335">
        <w:rPr>
          <w:rFonts w:asciiTheme="minorBidi" w:hAnsiTheme="minorBidi"/>
          <w:lang w:val="en-US"/>
        </w:rPr>
        <w:t xml:space="preserve"> either undiagnosed diabetes or prediabetes. </w:t>
      </w:r>
      <w:r w:rsidR="00867408">
        <w:rPr>
          <w:rFonts w:asciiTheme="minorBidi" w:hAnsiTheme="minorBidi"/>
          <w:lang w:val="en-US"/>
        </w:rPr>
        <w:t>The labels (</w:t>
      </w:r>
      <w:proofErr w:type="spellStart"/>
      <w:r w:rsidR="00867408">
        <w:rPr>
          <w:rFonts w:asciiTheme="minorBidi" w:hAnsiTheme="minorBidi"/>
          <w:lang w:val="en-US"/>
        </w:rPr>
        <w:t>normo</w:t>
      </w:r>
      <w:proofErr w:type="spellEnd"/>
      <w:r w:rsidR="00867408">
        <w:rPr>
          <w:rFonts w:asciiTheme="minorBidi" w:hAnsiTheme="minorBidi"/>
          <w:lang w:val="en-US"/>
        </w:rPr>
        <w:t xml:space="preserve">-glycemic, undiagnosed diabetes,  prediabetes) were deduced form point measurements </w:t>
      </w:r>
      <w:r w:rsidR="00867408">
        <w:rPr>
          <w:rFonts w:asciiTheme="minorBidi" w:hAnsiTheme="minorBidi"/>
          <w:lang w:val="en-US"/>
        </w:rPr>
        <w:t xml:space="preserve">at baseline, and the variables were extracted form </w:t>
      </w:r>
      <w:r w:rsidR="00867408" w:rsidRPr="00E153FD">
        <w:rPr>
          <w:rFonts w:asciiTheme="minorBidi" w:hAnsiTheme="minorBidi"/>
          <w:lang w:val="en-US"/>
        </w:rPr>
        <w:t>socio-demographic information, and point of care measurement fr</w:t>
      </w:r>
      <w:r w:rsidR="00867408">
        <w:rPr>
          <w:rFonts w:asciiTheme="minorBidi" w:hAnsiTheme="minorBidi"/>
          <w:lang w:val="en-US"/>
        </w:rPr>
        <w:t>o</w:t>
      </w:r>
      <w:r w:rsidR="00867408" w:rsidRPr="00E153FD">
        <w:rPr>
          <w:rFonts w:asciiTheme="minorBidi" w:hAnsiTheme="minorBidi"/>
          <w:lang w:val="en-US"/>
        </w:rPr>
        <w:t>m blood</w:t>
      </w:r>
      <w:ins w:id="23" w:author="Lejla Alic" w:date="2018-11-07T22:13:00Z">
        <w:r w:rsidR="003A3F89">
          <w:rPr>
            <w:rFonts w:asciiTheme="minorBidi" w:hAnsiTheme="minorBidi"/>
            <w:lang w:val="en-US"/>
          </w:rPr>
          <w:t>:</w:t>
        </w:r>
      </w:ins>
      <w:r w:rsidR="00867408" w:rsidRPr="00E153FD">
        <w:rPr>
          <w:rFonts w:asciiTheme="minorBidi" w:hAnsiTheme="minorBidi"/>
          <w:lang w:val="en-US"/>
        </w:rPr>
        <w:t xml:space="preserve"> </w:t>
      </w:r>
      <w:del w:id="24" w:author="Lejla Alic" w:date="2018-11-07T22:14:00Z">
        <w:r w:rsidR="00867408" w:rsidRPr="00E153FD" w:rsidDel="003A3F89">
          <w:rPr>
            <w:rFonts w:asciiTheme="minorBidi" w:hAnsiTheme="minorBidi"/>
            <w:lang w:val="en-US"/>
          </w:rPr>
          <w:delText xml:space="preserve">and </w:delText>
        </w:r>
      </w:del>
      <w:r w:rsidR="00867408">
        <w:rPr>
          <w:rFonts w:asciiTheme="minorBidi" w:hAnsiTheme="minorBidi"/>
          <w:lang w:val="en-US"/>
        </w:rPr>
        <w:t>cholesterol</w:t>
      </w:r>
      <w:ins w:id="25" w:author="Lejla Alic" w:date="2018-11-07T22:14:00Z">
        <w:r w:rsidR="003A3F89">
          <w:rPr>
            <w:rFonts w:asciiTheme="minorBidi" w:hAnsiTheme="minorBidi"/>
            <w:lang w:val="en-US"/>
          </w:rPr>
          <w:t>, plasma glucose and insulin</w:t>
        </w:r>
      </w:ins>
      <w:r w:rsidR="00867408">
        <w:rPr>
          <w:rFonts w:asciiTheme="minorBidi" w:hAnsiTheme="minorBidi"/>
          <w:lang w:val="en-US"/>
        </w:rPr>
        <w:t xml:space="preserve">. </w:t>
      </w:r>
      <w:r w:rsidR="00C431B5">
        <w:rPr>
          <w:rFonts w:asciiTheme="minorBidi" w:hAnsiTheme="minorBidi"/>
          <w:lang w:val="en-US"/>
        </w:rPr>
        <w:t>Han</w:t>
      </w:r>
      <w:r w:rsidR="00E153FD" w:rsidRPr="00E153FD">
        <w:rPr>
          <w:rFonts w:asciiTheme="minorBidi" w:hAnsiTheme="minorBidi"/>
          <w:lang w:val="en-US"/>
        </w:rPr>
        <w:t xml:space="preserve"> et al employed SVM to develop a decision making algorithm for diagnosis of diabetes [12]. This approach uses socio-demographic information and glucose levels at baseline and 2h thereafter during an OGTT.</w:t>
      </w:r>
    </w:p>
    <w:p w:rsidR="00D84F82" w:rsidRDefault="00D84F82" w:rsidP="00D126F3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</w:p>
    <w:p w:rsidR="00600A8B" w:rsidRPr="00600A8B" w:rsidRDefault="00D84F82" w:rsidP="00600A8B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  <w:ins w:id="26" w:author="Lejla Alic" w:date="2018-11-07T17:52:00Z">
        <w:r>
          <w:rPr>
            <w:rFonts w:asciiTheme="minorBidi" w:hAnsiTheme="minorBidi"/>
            <w:lang w:val="en-US"/>
          </w:rPr>
          <w:t xml:space="preserve">On top of an accurate </w:t>
        </w:r>
      </w:ins>
      <w:ins w:id="27" w:author="Lejla Alic" w:date="2018-11-07T17:53:00Z">
        <w:r>
          <w:rPr>
            <w:rFonts w:asciiTheme="minorBidi" w:hAnsiTheme="minorBidi"/>
            <w:lang w:val="en-US"/>
          </w:rPr>
          <w:t>diagnosis</w:t>
        </w:r>
      </w:ins>
      <w:ins w:id="28" w:author="Lejla Alic" w:date="2018-11-07T17:52:00Z">
        <w:r>
          <w:rPr>
            <w:rFonts w:asciiTheme="minorBidi" w:hAnsiTheme="minorBidi"/>
            <w:lang w:val="en-US"/>
          </w:rPr>
          <w:t xml:space="preserve"> of diabetes, there are al</w:t>
        </w:r>
      </w:ins>
      <w:ins w:id="29" w:author="Lejla Alic" w:date="2018-11-07T17:53:00Z">
        <w:r>
          <w:rPr>
            <w:rFonts w:asciiTheme="minorBidi" w:hAnsiTheme="minorBidi"/>
            <w:lang w:val="en-US"/>
          </w:rPr>
          <w:t>s</w:t>
        </w:r>
      </w:ins>
      <w:ins w:id="30" w:author="Lejla Alic" w:date="2018-11-07T17:52:00Z">
        <w:r>
          <w:rPr>
            <w:rFonts w:asciiTheme="minorBidi" w:hAnsiTheme="minorBidi"/>
            <w:lang w:val="en-US"/>
          </w:rPr>
          <w:t>o att</w:t>
        </w:r>
      </w:ins>
      <w:ins w:id="31" w:author="Lejla Alic" w:date="2018-11-07T17:53:00Z">
        <w:r>
          <w:rPr>
            <w:rFonts w:asciiTheme="minorBidi" w:hAnsiTheme="minorBidi"/>
            <w:lang w:val="en-US"/>
          </w:rPr>
          <w:t>e</w:t>
        </w:r>
      </w:ins>
      <w:ins w:id="32" w:author="Lejla Alic" w:date="2018-11-07T17:52:00Z">
        <w:r>
          <w:rPr>
            <w:rFonts w:asciiTheme="minorBidi" w:hAnsiTheme="minorBidi"/>
            <w:lang w:val="en-US"/>
          </w:rPr>
          <w:t xml:space="preserve">mpts to predict diabetes </w:t>
        </w:r>
      </w:ins>
      <w:ins w:id="33" w:author="Lejla Alic" w:date="2018-11-07T17:53:00Z">
        <w:r>
          <w:rPr>
            <w:rFonts w:asciiTheme="minorBidi" w:hAnsiTheme="minorBidi"/>
            <w:lang w:val="en-US"/>
          </w:rPr>
          <w:t xml:space="preserve">in a healthy population. </w:t>
        </w:r>
      </w:ins>
      <w:ins w:id="34" w:author="Lejla Alic" w:date="2018-11-07T19:54:00Z">
        <w:r w:rsidR="00D126F3" w:rsidRPr="00786C83">
          <w:rPr>
            <w:rFonts w:asciiTheme="minorBidi" w:hAnsiTheme="minorBidi"/>
            <w:lang w:val="en-US"/>
          </w:rPr>
          <w:t xml:space="preserve">Abdul-Ghani et al [REF16] </w:t>
        </w:r>
        <w:r w:rsidR="00D126F3">
          <w:rPr>
            <w:rFonts w:asciiTheme="minorBidi" w:hAnsiTheme="minorBidi"/>
            <w:lang w:val="en-US"/>
          </w:rPr>
          <w:t xml:space="preserve"> d</w:t>
        </w:r>
        <w:r w:rsidR="00D126F3" w:rsidRPr="00786C83">
          <w:rPr>
            <w:rFonts w:asciiTheme="minorBidi" w:hAnsiTheme="minorBidi"/>
            <w:lang w:val="en-US"/>
          </w:rPr>
          <w:t>evelop</w:t>
        </w:r>
        <w:r w:rsidR="00D126F3">
          <w:rPr>
            <w:rFonts w:asciiTheme="minorBidi" w:hAnsiTheme="minorBidi"/>
            <w:lang w:val="en-US"/>
          </w:rPr>
          <w:t>ed</w:t>
        </w:r>
        <w:r w:rsidR="00D126F3" w:rsidRPr="00786C83">
          <w:rPr>
            <w:rFonts w:asciiTheme="minorBidi" w:hAnsiTheme="minorBidi"/>
            <w:lang w:val="en-US"/>
          </w:rPr>
          <w:t xml:space="preserve"> a model for the prediction of </w:t>
        </w:r>
        <w:r w:rsidR="00D126F3">
          <w:rPr>
            <w:rFonts w:asciiTheme="minorBidi" w:hAnsiTheme="minorBidi"/>
            <w:lang w:val="en-US"/>
          </w:rPr>
          <w:t>the diabetes risk on</w:t>
        </w:r>
        <w:r w:rsidR="00D126F3" w:rsidRPr="00786C83">
          <w:rPr>
            <w:rFonts w:asciiTheme="minorBidi" w:hAnsiTheme="minorBidi"/>
            <w:lang w:val="en-US"/>
          </w:rPr>
          <w:t xml:space="preserve"> basis of a multivariate logistic model and 1-h plasma glucose concent</w:t>
        </w:r>
        <w:r w:rsidR="00D126F3">
          <w:rPr>
            <w:rFonts w:asciiTheme="minorBidi" w:hAnsiTheme="minorBidi"/>
            <w:lang w:val="en-US"/>
          </w:rPr>
          <w:t>ration measured during OGTT. They fine-tuned the 1-h plasma glucose concentration with the best prediction potential.</w:t>
        </w:r>
        <w:r w:rsidR="00D126F3">
          <w:rPr>
            <w:rFonts w:asciiTheme="minorBidi" w:hAnsiTheme="minorBidi"/>
            <w:lang w:val="en-US"/>
          </w:rPr>
          <w:t xml:space="preserve"> Furthermore, </w:t>
        </w:r>
      </w:ins>
      <w:r w:rsidRPr="00E153FD">
        <w:rPr>
          <w:rFonts w:asciiTheme="minorBidi" w:hAnsiTheme="minorBidi"/>
          <w:lang w:val="en-US"/>
        </w:rPr>
        <w:t>Abdul-Ghani</w:t>
      </w:r>
      <w:r w:rsidRPr="00957F9B">
        <w:rPr>
          <w:rFonts w:asciiTheme="minorBidi" w:eastAsia="Times New Roman" w:hAnsiTheme="minorBidi"/>
          <w:lang w:val="en-US" w:eastAsia="nl-NL"/>
        </w:rPr>
        <w:t xml:space="preserve"> </w:t>
      </w:r>
      <w:del w:id="35" w:author="Lejla Alic" w:date="2018-11-07T19:17:00Z">
        <w:r w:rsidDel="00EC07C0">
          <w:rPr>
            <w:rFonts w:asciiTheme="minorBidi" w:eastAsia="Times New Roman" w:hAnsiTheme="minorBidi"/>
            <w:lang w:val="en-US" w:eastAsia="nl-NL"/>
          </w:rPr>
          <w:delText xml:space="preserve"> </w:delText>
        </w:r>
      </w:del>
      <w:r>
        <w:rPr>
          <w:rFonts w:asciiTheme="minorBidi" w:eastAsia="Times New Roman" w:hAnsiTheme="minorBidi"/>
          <w:lang w:val="en-US" w:eastAsia="nl-NL"/>
        </w:rPr>
        <w:t xml:space="preserve">et al </w:t>
      </w:r>
      <w:r w:rsidR="00957F9B" w:rsidRPr="00957F9B">
        <w:rPr>
          <w:rFonts w:asciiTheme="minorBidi" w:eastAsia="Times New Roman" w:hAnsiTheme="minorBidi"/>
          <w:lang w:val="en-US" w:eastAsia="nl-NL"/>
        </w:rPr>
        <w:t xml:space="preserve">[14] </w:t>
      </w:r>
      <w:r>
        <w:rPr>
          <w:rFonts w:asciiTheme="minorBidi" w:eastAsia="Times New Roman" w:hAnsiTheme="minorBidi"/>
          <w:lang w:val="en-US" w:eastAsia="nl-NL"/>
        </w:rPr>
        <w:t xml:space="preserve">developed </w:t>
      </w:r>
      <w:ins w:id="36" w:author="Lejla Alic" w:date="2018-11-07T19:55:00Z">
        <w:r w:rsidR="00D126F3">
          <w:rPr>
            <w:rFonts w:asciiTheme="minorBidi" w:eastAsia="Times New Roman" w:hAnsiTheme="minorBidi"/>
            <w:lang w:val="en-US" w:eastAsia="nl-NL"/>
          </w:rPr>
          <w:t xml:space="preserve">also </w:t>
        </w:r>
      </w:ins>
      <w:r>
        <w:rPr>
          <w:rFonts w:asciiTheme="minorBidi" w:eastAsia="Times New Roman" w:hAnsiTheme="minorBidi"/>
          <w:lang w:val="en-US" w:eastAsia="nl-NL"/>
        </w:rPr>
        <w:t xml:space="preserve">a </w:t>
      </w:r>
      <w:commentRangeStart w:id="37"/>
      <w:r w:rsidR="00957F9B" w:rsidRPr="00957F9B">
        <w:rPr>
          <w:rFonts w:asciiTheme="minorBidi" w:eastAsia="Times New Roman" w:hAnsiTheme="minorBidi"/>
          <w:lang w:val="en-US" w:eastAsia="nl-NL"/>
        </w:rPr>
        <w:t>diabetes prediction model</w:t>
      </w:r>
      <w:r w:rsidR="00E153FD">
        <w:rPr>
          <w:rFonts w:asciiTheme="minorBidi" w:eastAsia="Times New Roman" w:hAnsiTheme="minorBidi"/>
          <w:lang w:val="en-US" w:eastAsia="nl-NL"/>
        </w:rPr>
        <w:t xml:space="preserve"> </w:t>
      </w:r>
      <w:commentRangeEnd w:id="37"/>
      <w:r>
        <w:rPr>
          <w:rStyle w:val="CommentReference"/>
        </w:rPr>
        <w:commentReference w:id="37"/>
      </w:r>
      <w:r w:rsidR="00957F9B" w:rsidRPr="00957F9B">
        <w:rPr>
          <w:rFonts w:asciiTheme="minorBidi" w:eastAsia="Times New Roman" w:hAnsiTheme="minorBidi"/>
          <w:lang w:val="en-US" w:eastAsia="nl-NL"/>
        </w:rPr>
        <w:t xml:space="preserve">a regression model using fasting glucose, age, family history, cholesterol, </w:t>
      </w:r>
      <w:del w:id="38" w:author="Lejla Alic" w:date="2018-11-07T22:15:00Z">
        <w:r w:rsidR="00957F9B" w:rsidRPr="00957F9B" w:rsidDel="003A3F89">
          <w:rPr>
            <w:rFonts w:asciiTheme="minorBidi" w:eastAsia="Times New Roman" w:hAnsiTheme="minorBidi"/>
            <w:lang w:val="en-US" w:eastAsia="nl-NL"/>
          </w:rPr>
          <w:delText xml:space="preserve">BP </w:delText>
        </w:r>
      </w:del>
      <w:ins w:id="39" w:author="Lejla Alic" w:date="2018-11-07T22:15:00Z">
        <w:r w:rsidR="003A3F89">
          <w:rPr>
            <w:rFonts w:asciiTheme="minorBidi" w:eastAsia="Times New Roman" w:hAnsiTheme="minorBidi"/>
            <w:lang w:val="en-US" w:eastAsia="nl-NL"/>
          </w:rPr>
          <w:t>blood pressure</w:t>
        </w:r>
        <w:r w:rsidR="003A3F89" w:rsidRPr="00957F9B">
          <w:rPr>
            <w:rFonts w:asciiTheme="minorBidi" w:eastAsia="Times New Roman" w:hAnsiTheme="minorBidi"/>
            <w:lang w:val="en-US" w:eastAsia="nl-NL"/>
          </w:rPr>
          <w:t xml:space="preserve"> </w:t>
        </w:r>
      </w:ins>
      <w:r w:rsidR="00957F9B" w:rsidRPr="00957F9B">
        <w:rPr>
          <w:rFonts w:asciiTheme="minorBidi" w:eastAsia="Times New Roman" w:hAnsiTheme="minorBidi"/>
          <w:lang w:val="en-US" w:eastAsia="nl-NL"/>
        </w:rPr>
        <w:t>and waist</w:t>
      </w:r>
      <w:ins w:id="40" w:author="Lejla Alic" w:date="2018-11-07T22:15:00Z">
        <w:r w:rsidR="003A3F89">
          <w:rPr>
            <w:rFonts w:asciiTheme="minorBidi" w:eastAsia="Times New Roman" w:hAnsiTheme="minorBidi"/>
            <w:lang w:val="en-US" w:eastAsia="nl-NL"/>
          </w:rPr>
          <w:t xml:space="preserve"> circumference</w:t>
        </w:r>
      </w:ins>
      <w:r>
        <w:rPr>
          <w:rFonts w:asciiTheme="minorBidi" w:eastAsia="Times New Roman" w:hAnsiTheme="minorBidi"/>
          <w:lang w:val="en-US" w:eastAsia="nl-NL"/>
        </w:rPr>
        <w:t xml:space="preserve">. </w:t>
      </w:r>
      <w:commentRangeStart w:id="41"/>
      <w:r w:rsidR="00957F9B" w:rsidRPr="00957F9B">
        <w:rPr>
          <w:rFonts w:asciiTheme="minorBidi" w:eastAsia="Times New Roman" w:hAnsiTheme="minorBidi"/>
          <w:lang w:val="en-US" w:eastAsia="nl-NL"/>
        </w:rPr>
        <w:t>Although the a</w:t>
      </w:r>
      <w:r>
        <w:rPr>
          <w:rFonts w:asciiTheme="minorBidi" w:eastAsia="Times New Roman" w:hAnsiTheme="minorBidi"/>
          <w:lang w:val="en-US" w:eastAsia="nl-NL"/>
        </w:rPr>
        <w:t xml:space="preserve">ccuracy is low, the sensitivity, this </w:t>
      </w:r>
      <w:r>
        <w:rPr>
          <w:rFonts w:asciiTheme="minorBidi" w:eastAsia="Times New Roman" w:hAnsiTheme="minorBidi"/>
          <w:lang w:val="en-US" w:eastAsia="nl-NL"/>
        </w:rPr>
        <w:lastRenderedPageBreak/>
        <w:t xml:space="preserve">model demonstrated a </w:t>
      </w:r>
      <w:commentRangeStart w:id="42"/>
      <w:commentRangeStart w:id="43"/>
      <w:r>
        <w:rPr>
          <w:rFonts w:asciiTheme="minorBidi" w:eastAsia="Times New Roman" w:hAnsiTheme="minorBidi"/>
          <w:lang w:val="en-US" w:eastAsia="nl-NL"/>
        </w:rPr>
        <w:t>high specificity</w:t>
      </w:r>
      <w:commentRangeEnd w:id="42"/>
      <w:r>
        <w:rPr>
          <w:rStyle w:val="CommentReference"/>
        </w:rPr>
        <w:commentReference w:id="42"/>
      </w:r>
      <w:commentRangeEnd w:id="43"/>
      <w:r>
        <w:rPr>
          <w:rStyle w:val="CommentReference"/>
        </w:rPr>
        <w:commentReference w:id="43"/>
      </w:r>
      <w:commentRangeEnd w:id="41"/>
      <w:r w:rsidR="003A3F89">
        <w:rPr>
          <w:rStyle w:val="CommentReference"/>
        </w:rPr>
        <w:commentReference w:id="41"/>
      </w:r>
      <w:r>
        <w:rPr>
          <w:rFonts w:asciiTheme="minorBidi" w:eastAsia="Times New Roman" w:hAnsiTheme="minorBidi"/>
          <w:lang w:val="en-US" w:eastAsia="nl-NL"/>
        </w:rPr>
        <w:t xml:space="preserve">.  </w:t>
      </w:r>
      <w:ins w:id="44" w:author="Lejla Alic" w:date="2018-11-07T17:53:00Z">
        <w:r>
          <w:rPr>
            <w:rFonts w:asciiTheme="minorBidi" w:eastAsia="Times New Roman" w:hAnsiTheme="minorBidi"/>
            <w:lang w:val="en-US" w:eastAsia="nl-NL"/>
          </w:rPr>
          <w:t xml:space="preserve">Furthermore, </w:t>
        </w:r>
        <w:r>
          <w:rPr>
            <w:rFonts w:asciiTheme="minorBidi" w:hAnsiTheme="minorBidi"/>
            <w:lang w:val="en-US"/>
          </w:rPr>
          <w:t>t</w:t>
        </w:r>
        <w:r>
          <w:rPr>
            <w:rFonts w:asciiTheme="minorBidi" w:hAnsiTheme="minorBidi"/>
            <w:lang w:val="en-US"/>
          </w:rPr>
          <w:t xml:space="preserve">o assess the risk of developing diabetes in healthy population, </w:t>
        </w:r>
        <w:r w:rsidRPr="005005B7">
          <w:rPr>
            <w:rFonts w:asciiTheme="minorBidi" w:hAnsiTheme="minorBidi"/>
            <w:lang w:val="en-US"/>
          </w:rPr>
          <w:t>Abdul-Ghani</w:t>
        </w:r>
        <w:r>
          <w:rPr>
            <w:rFonts w:asciiTheme="minorBidi" w:hAnsiTheme="minorBidi"/>
            <w:lang w:val="en-US"/>
          </w:rPr>
          <w:t xml:space="preserve"> et al</w:t>
        </w:r>
        <w:r w:rsidRPr="005005B7">
          <w:rPr>
            <w:rFonts w:asciiTheme="minorBidi" w:hAnsiTheme="minorBidi"/>
            <w:lang w:val="en-US"/>
          </w:rPr>
          <w:t xml:space="preserve"> [REF10] </w:t>
        </w:r>
        <w:r>
          <w:rPr>
            <w:rFonts w:asciiTheme="minorBidi" w:hAnsiTheme="minorBidi"/>
            <w:lang w:val="en-US"/>
          </w:rPr>
          <w:t>use OGTT measurements (plasma glucose and insulin based) with the labels assessed at follow-up. They used statistical testing and ROC curve  to evaluate the quality of the prediction. They reached a ROC of 0.8 when combining several variables.</w:t>
        </w:r>
      </w:ins>
      <w:ins w:id="45" w:author="Lejla Alic" w:date="2018-11-07T19:18:00Z">
        <w:r w:rsidR="00EC07C0">
          <w:rPr>
            <w:rFonts w:asciiTheme="minorBidi" w:hAnsiTheme="minorBidi"/>
            <w:lang w:val="en-US"/>
          </w:rPr>
          <w:t xml:space="preserve"> </w:t>
        </w:r>
        <w:r w:rsidR="00EC07C0" w:rsidRPr="00F537E9">
          <w:rPr>
            <w:rFonts w:asciiTheme="minorBidi" w:hAnsiTheme="minorBidi"/>
            <w:lang w:val="en-US"/>
          </w:rPr>
          <w:t xml:space="preserve">Stern et al [REF15] </w:t>
        </w:r>
        <w:r w:rsidR="00EC07C0">
          <w:rPr>
            <w:rFonts w:asciiTheme="minorBidi" w:hAnsiTheme="minorBidi"/>
            <w:lang w:val="en-US"/>
          </w:rPr>
          <w:t xml:space="preserve">identified the individuals with high risk of developing diabetes by developing </w:t>
        </w:r>
        <w:r w:rsidR="00EC07C0" w:rsidRPr="00F537E9">
          <w:rPr>
            <w:rFonts w:asciiTheme="minorBidi" w:hAnsiTheme="minorBidi"/>
            <w:lang w:val="en-US"/>
          </w:rPr>
          <w:t>a</w:t>
        </w:r>
        <w:r w:rsidR="00EC07C0">
          <w:rPr>
            <w:rFonts w:asciiTheme="minorBidi" w:hAnsiTheme="minorBidi"/>
            <w:lang w:val="en-US"/>
          </w:rPr>
          <w:t xml:space="preserve"> </w:t>
        </w:r>
        <w:r w:rsidR="00EC07C0" w:rsidRPr="00F537E9">
          <w:rPr>
            <w:rFonts w:asciiTheme="minorBidi" w:hAnsiTheme="minorBidi"/>
            <w:lang w:val="en-US"/>
          </w:rPr>
          <w:t>multiple logistic regression model</w:t>
        </w:r>
        <w:r w:rsidR="00EC07C0">
          <w:rPr>
            <w:rFonts w:asciiTheme="minorBidi" w:hAnsiTheme="minorBidi"/>
            <w:lang w:val="en-US"/>
          </w:rPr>
          <w:t>. As variables they used m</w:t>
        </w:r>
        <w:r w:rsidR="00EC07C0" w:rsidRPr="00F537E9">
          <w:rPr>
            <w:rFonts w:asciiTheme="minorBidi" w:hAnsiTheme="minorBidi"/>
            <w:lang w:val="en-US"/>
          </w:rPr>
          <w:t>edical history</w:t>
        </w:r>
        <w:r w:rsidR="00EC07C0">
          <w:rPr>
            <w:rFonts w:asciiTheme="minorBidi" w:hAnsiTheme="minorBidi"/>
            <w:lang w:val="en-US"/>
          </w:rPr>
          <w:t xml:space="preserve">, </w:t>
        </w:r>
        <w:r w:rsidR="00EC07C0" w:rsidRPr="00F537E9">
          <w:rPr>
            <w:rFonts w:asciiTheme="minorBidi" w:hAnsiTheme="minorBidi"/>
            <w:lang w:val="en-US"/>
          </w:rPr>
          <w:t>age</w:t>
        </w:r>
        <w:r w:rsidR="00EC07C0">
          <w:rPr>
            <w:rFonts w:asciiTheme="minorBidi" w:hAnsiTheme="minorBidi"/>
            <w:lang w:val="en-US"/>
          </w:rPr>
          <w:t xml:space="preserve">, </w:t>
        </w:r>
        <w:r w:rsidR="00EC07C0" w:rsidRPr="00F537E9">
          <w:rPr>
            <w:rFonts w:asciiTheme="minorBidi" w:hAnsiTheme="minorBidi"/>
            <w:lang w:val="en-US"/>
          </w:rPr>
          <w:t xml:space="preserve"> sex;</w:t>
        </w:r>
        <w:r w:rsidR="00EC07C0">
          <w:rPr>
            <w:rFonts w:asciiTheme="minorBidi" w:hAnsiTheme="minorBidi"/>
            <w:lang w:val="en-US"/>
          </w:rPr>
          <w:t xml:space="preserve"> </w:t>
        </w:r>
        <w:r w:rsidR="00EC07C0" w:rsidRPr="00F537E9">
          <w:rPr>
            <w:rFonts w:asciiTheme="minorBidi" w:hAnsiTheme="minorBidi"/>
            <w:lang w:val="en-US"/>
          </w:rPr>
          <w:t>ethnicity; fasting and 2-hour glucose levels</w:t>
        </w:r>
        <w:r w:rsidR="00EC07C0">
          <w:rPr>
            <w:rFonts w:asciiTheme="minorBidi" w:hAnsiTheme="minorBidi"/>
            <w:lang w:val="en-US"/>
          </w:rPr>
          <w:t>,</w:t>
        </w:r>
        <w:r w:rsidR="00EC07C0" w:rsidRPr="00F537E9">
          <w:rPr>
            <w:rFonts w:asciiTheme="minorBidi" w:hAnsiTheme="minorBidi"/>
            <w:lang w:val="en-US"/>
          </w:rPr>
          <w:t xml:space="preserve"> systolic and</w:t>
        </w:r>
        <w:r w:rsidR="00EC07C0">
          <w:rPr>
            <w:rFonts w:asciiTheme="minorBidi" w:hAnsiTheme="minorBidi"/>
            <w:lang w:val="en-US"/>
          </w:rPr>
          <w:t xml:space="preserve"> </w:t>
        </w:r>
        <w:r w:rsidR="00EC07C0" w:rsidRPr="00F537E9">
          <w:rPr>
            <w:rFonts w:asciiTheme="minorBidi" w:hAnsiTheme="minorBidi"/>
            <w:lang w:val="en-US"/>
          </w:rPr>
          <w:t>diastolic blood pressures</w:t>
        </w:r>
        <w:r w:rsidR="00EC07C0">
          <w:rPr>
            <w:rFonts w:asciiTheme="minorBidi" w:hAnsiTheme="minorBidi"/>
            <w:lang w:val="en-US"/>
          </w:rPr>
          <w:t>,</w:t>
        </w:r>
        <w:r w:rsidR="00EC07C0" w:rsidRPr="00F537E9">
          <w:rPr>
            <w:rFonts w:asciiTheme="minorBidi" w:hAnsiTheme="minorBidi"/>
            <w:lang w:val="en-US"/>
          </w:rPr>
          <w:t xml:space="preserve"> total, LDL, and HDL cholesterol</w:t>
        </w:r>
        <w:r w:rsidR="00EC07C0">
          <w:rPr>
            <w:rFonts w:asciiTheme="minorBidi" w:hAnsiTheme="minorBidi"/>
            <w:lang w:val="en-US"/>
          </w:rPr>
          <w:t xml:space="preserve"> </w:t>
        </w:r>
        <w:r w:rsidR="00EC07C0" w:rsidRPr="00F537E9">
          <w:rPr>
            <w:rFonts w:asciiTheme="minorBidi" w:hAnsiTheme="minorBidi"/>
            <w:lang w:val="en-US"/>
          </w:rPr>
          <w:t>levels</w:t>
        </w:r>
        <w:r w:rsidR="00EC07C0">
          <w:rPr>
            <w:rFonts w:asciiTheme="minorBidi" w:hAnsiTheme="minorBidi"/>
            <w:lang w:val="en-US"/>
          </w:rPr>
          <w:t>,</w:t>
        </w:r>
        <w:r w:rsidR="00EC07C0" w:rsidRPr="00F537E9">
          <w:rPr>
            <w:rFonts w:asciiTheme="minorBidi" w:hAnsiTheme="minorBidi"/>
            <w:lang w:val="en-US"/>
          </w:rPr>
          <w:t xml:space="preserve"> triglyceride level</w:t>
        </w:r>
        <w:r w:rsidR="00EC07C0">
          <w:rPr>
            <w:rFonts w:asciiTheme="minorBidi" w:hAnsiTheme="minorBidi"/>
            <w:lang w:val="en-US"/>
          </w:rPr>
          <w:t>,</w:t>
        </w:r>
        <w:r w:rsidR="00EC07C0" w:rsidRPr="00F537E9">
          <w:rPr>
            <w:rFonts w:asciiTheme="minorBidi" w:hAnsiTheme="minorBidi"/>
            <w:lang w:val="en-US"/>
          </w:rPr>
          <w:t xml:space="preserve"> body mass index</w:t>
        </w:r>
        <w:r w:rsidR="00EC07C0">
          <w:rPr>
            <w:rFonts w:asciiTheme="minorBidi" w:hAnsiTheme="minorBidi"/>
            <w:lang w:val="en-US"/>
          </w:rPr>
          <w:t xml:space="preserve">, </w:t>
        </w:r>
        <w:r w:rsidR="00EC07C0" w:rsidRPr="00F537E9">
          <w:rPr>
            <w:rFonts w:asciiTheme="minorBidi" w:hAnsiTheme="minorBidi"/>
            <w:lang w:val="en-US"/>
          </w:rPr>
          <w:t>and parental</w:t>
        </w:r>
        <w:r w:rsidR="00EC07C0">
          <w:rPr>
            <w:rFonts w:asciiTheme="minorBidi" w:hAnsiTheme="minorBidi"/>
            <w:lang w:val="en-US"/>
          </w:rPr>
          <w:t xml:space="preserve"> </w:t>
        </w:r>
        <w:r w:rsidR="00EC07C0" w:rsidRPr="00F537E9">
          <w:rPr>
            <w:rFonts w:asciiTheme="minorBidi" w:hAnsiTheme="minorBidi"/>
            <w:lang w:val="en-US"/>
          </w:rPr>
          <w:t xml:space="preserve">or sibling history of diabetes. </w:t>
        </w:r>
        <w:r w:rsidR="00EC07C0">
          <w:rPr>
            <w:rFonts w:asciiTheme="minorBidi" w:hAnsiTheme="minorBidi"/>
            <w:lang w:val="en-US"/>
          </w:rPr>
          <w:t xml:space="preserve"> The ROC varied between 77.5% when using solely </w:t>
        </w:r>
        <w:r w:rsidR="00EC07C0" w:rsidRPr="00A404AF">
          <w:rPr>
            <w:rFonts w:asciiTheme="minorBidi" w:hAnsiTheme="minorBidi"/>
            <w:lang w:val="en-US"/>
          </w:rPr>
          <w:t xml:space="preserve">2h </w:t>
        </w:r>
        <w:r w:rsidR="00EC07C0">
          <w:rPr>
            <w:rFonts w:asciiTheme="minorBidi" w:hAnsiTheme="minorBidi"/>
            <w:lang w:val="en-US"/>
          </w:rPr>
          <w:t>plasma glucose,  and  85.9%  when using  a fu</w:t>
        </w:r>
        <w:r w:rsidR="00EC07C0" w:rsidRPr="00A404AF">
          <w:rPr>
            <w:rFonts w:asciiTheme="minorBidi" w:hAnsiTheme="minorBidi"/>
            <w:lang w:val="en-US"/>
          </w:rPr>
          <w:t xml:space="preserve">ll model </w:t>
        </w:r>
        <w:r w:rsidR="00EC07C0">
          <w:rPr>
            <w:rFonts w:asciiTheme="minorBidi" w:hAnsiTheme="minorBidi"/>
            <w:lang w:val="en-US"/>
          </w:rPr>
          <w:t xml:space="preserve">including </w:t>
        </w:r>
        <w:r w:rsidR="00EC07C0" w:rsidRPr="00A404AF">
          <w:rPr>
            <w:rFonts w:asciiTheme="minorBidi" w:hAnsiTheme="minorBidi"/>
            <w:lang w:val="en-US"/>
          </w:rPr>
          <w:t>2h glucos</w:t>
        </w:r>
        <w:r w:rsidR="00EC07C0">
          <w:rPr>
            <w:rFonts w:asciiTheme="minorBidi" w:hAnsiTheme="minorBidi"/>
            <w:lang w:val="en-US"/>
          </w:rPr>
          <w:t>e.</w:t>
        </w:r>
      </w:ins>
      <w:ins w:id="46" w:author="Lejla Alic" w:date="2018-11-07T19:54:00Z">
        <w:r w:rsidR="00D126F3">
          <w:rPr>
            <w:rFonts w:asciiTheme="minorBidi" w:hAnsiTheme="minorBidi"/>
            <w:lang w:val="en-US"/>
          </w:rPr>
          <w:t xml:space="preserve"> </w:t>
        </w:r>
      </w:ins>
    </w:p>
    <w:p w:rsidR="00600A8B" w:rsidRPr="00600A8B" w:rsidRDefault="00664624" w:rsidP="00664624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lang w:val="en-US"/>
        </w:rPr>
      </w:pPr>
      <w:r w:rsidRPr="00664624">
        <w:rPr>
          <w:rFonts w:asciiTheme="minorBidi" w:hAnsiTheme="minorBidi"/>
          <w:lang w:val="en-US"/>
        </w:rPr>
        <w:t>We hypothesized that features extracted from OGTT data will be able to predict future onset of diabetes</w:t>
      </w:r>
      <w:ins w:id="47" w:author="Lejla Alic" w:date="2018-11-07T22:17:00Z">
        <w:r w:rsidR="003A3F89">
          <w:rPr>
            <w:rFonts w:asciiTheme="minorBidi" w:hAnsiTheme="minorBidi"/>
            <w:lang w:val="en-US"/>
          </w:rPr>
          <w:t xml:space="preserve"> </w:t>
        </w:r>
        <w:proofErr w:type="spellStart"/>
        <w:r w:rsidR="003A3F89">
          <w:rPr>
            <w:rFonts w:asciiTheme="minorBidi" w:hAnsiTheme="minorBidi"/>
            <w:lang w:val="en-US"/>
          </w:rPr>
          <w:t>accuratelly</w:t>
        </w:r>
      </w:ins>
      <w:proofErr w:type="spellEnd"/>
      <w:r w:rsidRPr="00664624">
        <w:rPr>
          <w:rFonts w:asciiTheme="minorBidi" w:hAnsiTheme="minorBidi"/>
          <w:lang w:val="en-US"/>
        </w:rPr>
        <w:t>. In this paper, we develop a diabetes prediction model by identifying the features, computed from the OGTT data, that strongly correlate to future diabetes. Furthermore, we develop a support vector machine prediction model using these features. For this purpose, we use the OGTT data generated from the population-based, epidemiological study, the San Antonio Heart Study (SAHS)</w:t>
      </w:r>
      <w:r w:rsidRPr="00664624" w:rsidDel="00664624">
        <w:rPr>
          <w:rFonts w:asciiTheme="minorBidi" w:hAnsiTheme="minorBidi"/>
          <w:lang w:val="en-US"/>
        </w:rPr>
        <w:t xml:space="preserve"> </w:t>
      </w:r>
      <w:r w:rsidR="002309B2">
        <w:rPr>
          <w:rFonts w:asciiTheme="minorBidi" w:hAnsiTheme="minorBidi"/>
          <w:lang w:val="en-US"/>
        </w:rPr>
        <w:t>[</w:t>
      </w:r>
      <w:r w:rsidR="00600A8B" w:rsidRPr="00600A8B">
        <w:rPr>
          <w:rFonts w:asciiTheme="minorBidi" w:hAnsiTheme="minorBidi"/>
          <w:lang w:val="en-US"/>
        </w:rPr>
        <w:t>16], [17].</w:t>
      </w:r>
      <w:r w:rsidR="00966A95">
        <w:rPr>
          <w:rFonts w:asciiTheme="minorBidi" w:hAnsiTheme="minorBidi"/>
          <w:lang w:val="en-US"/>
        </w:rPr>
        <w:t xml:space="preserve"> </w:t>
      </w:r>
      <w:bookmarkStart w:id="48" w:name="_GoBack"/>
      <w:bookmarkEnd w:id="48"/>
    </w:p>
    <w:sectPr w:rsidR="00600A8B" w:rsidRPr="00600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jla Alic" w:date="2018-10-30T23:56:00Z" w:initials="LA">
    <w:p w:rsidR="00985E05" w:rsidRPr="00985E05" w:rsidRDefault="00985E0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85E05">
        <w:rPr>
          <w:lang w:val="en-US"/>
        </w:rPr>
        <w:t>[2] and add</w:t>
      </w:r>
    </w:p>
    <w:p w:rsidR="00985E05" w:rsidRPr="00985E05" w:rsidRDefault="00985E05" w:rsidP="00985E05">
      <w:pPr>
        <w:pStyle w:val="CommentText"/>
        <w:rPr>
          <w:lang w:val="en-US"/>
        </w:rPr>
      </w:pPr>
      <w:r w:rsidRPr="00985E05">
        <w:rPr>
          <w:rFonts w:asciiTheme="minorBidi" w:hAnsiTheme="minorBidi"/>
          <w:lang w:val="en-US"/>
        </w:rPr>
        <w:t>doi:10.1016/S2213-8587(15)00291-0.</w:t>
      </w:r>
    </w:p>
  </w:comment>
  <w:comment w:id="15" w:author="Lejla Alic" w:date="2018-11-06T20:17:00Z" w:initials="LA">
    <w:p w:rsidR="006E2D34" w:rsidRPr="006E2D34" w:rsidRDefault="006E2D3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2D34">
        <w:rPr>
          <w:lang w:val="en-US"/>
        </w:rPr>
        <w:t>Add how!!</w:t>
      </w:r>
    </w:p>
  </w:comment>
  <w:comment w:id="17" w:author="Lejla Alic" w:date="2018-11-06T20:20:00Z" w:initials="LA">
    <w:p w:rsidR="006E2D34" w:rsidRPr="006E2D34" w:rsidRDefault="006E2D34" w:rsidP="006E2D3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2D34">
        <w:rPr>
          <w:lang w:val="en-US"/>
        </w:rPr>
        <w:t xml:space="preserve">This needs more elaboration … now is like it </w:t>
      </w:r>
      <w:r>
        <w:rPr>
          <w:lang w:val="en-US"/>
        </w:rPr>
        <w:t>came</w:t>
      </w:r>
      <w:r w:rsidRPr="006E2D34">
        <w:rPr>
          <w:lang w:val="en-US"/>
        </w:rPr>
        <w:t xml:space="preserve"> from </w:t>
      </w:r>
      <w:r>
        <w:rPr>
          <w:lang w:val="en-US"/>
        </w:rPr>
        <w:t xml:space="preserve">nowhere and leads to nowhere! </w:t>
      </w:r>
    </w:p>
  </w:comment>
  <w:comment w:id="20" w:author="Lejla Alic" w:date="2018-11-06T19:45:00Z" w:initials="LA">
    <w:p w:rsidR="00867408" w:rsidRPr="00867408" w:rsidRDefault="0086740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67408">
        <w:rPr>
          <w:lang w:val="en-US"/>
        </w:rPr>
        <w:t xml:space="preserve">How? Which method? </w:t>
      </w:r>
      <w:proofErr w:type="spellStart"/>
      <w:r>
        <w:rPr>
          <w:lang w:val="en-US"/>
        </w:rPr>
        <w:t>Amd</w:t>
      </w:r>
      <w:proofErr w:type="spellEnd"/>
      <w:r>
        <w:rPr>
          <w:lang w:val="en-US"/>
        </w:rPr>
        <w:t xml:space="preserve"> what is the resulting AUC\accuracy? </w:t>
      </w:r>
    </w:p>
  </w:comment>
  <w:comment w:id="22" w:author="Lejla Alic" w:date="2018-11-06T19:44:00Z" w:initials="LA">
    <w:p w:rsidR="00867408" w:rsidRPr="00867408" w:rsidRDefault="00867408" w:rsidP="0086740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67408">
        <w:rPr>
          <w:lang w:val="en-US"/>
        </w:rPr>
        <w:t xml:space="preserve">Please where are you supposed to </w:t>
      </w:r>
      <w:r>
        <w:rPr>
          <w:lang w:val="en-US"/>
        </w:rPr>
        <w:t xml:space="preserve">put the reference … end of the sentence or here! </w:t>
      </w:r>
    </w:p>
  </w:comment>
  <w:comment w:id="37" w:author="Lejla Alic" w:date="2018-11-07T17:52:00Z" w:initials="LA">
    <w:p w:rsidR="00D84F82" w:rsidRDefault="00D84F82">
      <w:pPr>
        <w:pStyle w:val="CommentText"/>
      </w:pPr>
      <w:r>
        <w:rPr>
          <w:rStyle w:val="CommentReference"/>
        </w:rPr>
        <w:annotationRef/>
      </w:r>
      <w:proofErr w:type="spellStart"/>
      <w:r>
        <w:t>What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 … </w:t>
      </w:r>
      <w:proofErr w:type="spellStart"/>
      <w:r>
        <w:t>regression</w:t>
      </w:r>
      <w:proofErr w:type="spellEnd"/>
      <w:r>
        <w:t xml:space="preserve">? </w:t>
      </w:r>
    </w:p>
  </w:comment>
  <w:comment w:id="42" w:author="Lejla Alic" w:date="2018-11-07T17:54:00Z" w:initials="LA">
    <w:p w:rsidR="00D84F82" w:rsidRDefault="00D84F82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43" w:author="Lejla Alic" w:date="2018-11-07T17:54:00Z" w:initials="LA">
    <w:p w:rsidR="00D84F82" w:rsidRDefault="00D84F82">
      <w:pPr>
        <w:pStyle w:val="CommentText"/>
      </w:pPr>
      <w:r>
        <w:rPr>
          <w:rStyle w:val="CommentReference"/>
        </w:rPr>
        <w:annotationRef/>
      </w:r>
      <w:proofErr w:type="spellStart"/>
      <w:r>
        <w:t>dd</w:t>
      </w:r>
      <w:proofErr w:type="spellEnd"/>
      <w:r>
        <w:t xml:space="preserve"> </w:t>
      </w:r>
      <w:proofErr w:type="spellStart"/>
      <w:r>
        <w:t>number</w:t>
      </w:r>
      <w:proofErr w:type="spellEnd"/>
      <w:r>
        <w:t>! P)</w:t>
      </w:r>
    </w:p>
  </w:comment>
  <w:comment w:id="41" w:author="Lejla Alic" w:date="2018-11-07T22:16:00Z" w:initials="LA">
    <w:p w:rsidR="003A3F89" w:rsidRDefault="003A3F89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wright</w:t>
      </w:r>
      <w:proofErr w:type="spellEnd"/>
      <w:r>
        <w:t xml:space="preserve">!!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8B"/>
    <w:rsid w:val="00016A1A"/>
    <w:rsid w:val="000C01C8"/>
    <w:rsid w:val="001D5C2C"/>
    <w:rsid w:val="002309B2"/>
    <w:rsid w:val="003A2AF8"/>
    <w:rsid w:val="003A3F89"/>
    <w:rsid w:val="003F624B"/>
    <w:rsid w:val="00412736"/>
    <w:rsid w:val="00434A4F"/>
    <w:rsid w:val="005E0E36"/>
    <w:rsid w:val="00600A8B"/>
    <w:rsid w:val="00664624"/>
    <w:rsid w:val="00691B2F"/>
    <w:rsid w:val="006A2A94"/>
    <w:rsid w:val="006E2D34"/>
    <w:rsid w:val="00767218"/>
    <w:rsid w:val="00867408"/>
    <w:rsid w:val="008A343F"/>
    <w:rsid w:val="00957F9B"/>
    <w:rsid w:val="00966A95"/>
    <w:rsid w:val="00985E05"/>
    <w:rsid w:val="00997335"/>
    <w:rsid w:val="00A9699C"/>
    <w:rsid w:val="00B653E3"/>
    <w:rsid w:val="00C431B5"/>
    <w:rsid w:val="00C81946"/>
    <w:rsid w:val="00D126F3"/>
    <w:rsid w:val="00D84F82"/>
    <w:rsid w:val="00DF7C17"/>
    <w:rsid w:val="00E153FD"/>
    <w:rsid w:val="00E665C2"/>
    <w:rsid w:val="00E75CC7"/>
    <w:rsid w:val="00EC07C0"/>
    <w:rsid w:val="00F8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3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43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3F"/>
    <w:rPr>
      <w:rFonts w:ascii="Courier New" w:eastAsia="Times New Roman" w:hAnsi="Courier New" w:cs="Courier New"/>
      <w:sz w:val="20"/>
      <w:szCs w:val="20"/>
      <w:lang w:eastAsia="nl-NL"/>
    </w:rPr>
  </w:style>
  <w:style w:type="paragraph" w:customStyle="1" w:styleId="Default">
    <w:name w:val="Default"/>
    <w:rsid w:val="008A34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5CC7"/>
    <w:rPr>
      <w:color w:val="0000FF"/>
      <w:u w:val="single"/>
    </w:rPr>
  </w:style>
  <w:style w:type="paragraph" w:styleId="Revision">
    <w:name w:val="Revision"/>
    <w:hidden/>
    <w:uiPriority w:val="99"/>
    <w:semiHidden/>
    <w:rsid w:val="00966A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3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A3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43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3F"/>
    <w:rPr>
      <w:rFonts w:ascii="Courier New" w:eastAsia="Times New Roman" w:hAnsi="Courier New" w:cs="Courier New"/>
      <w:sz w:val="20"/>
      <w:szCs w:val="20"/>
      <w:lang w:eastAsia="nl-NL"/>
    </w:rPr>
  </w:style>
  <w:style w:type="paragraph" w:customStyle="1" w:styleId="Default">
    <w:name w:val="Default"/>
    <w:rsid w:val="008A34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5CC7"/>
    <w:rPr>
      <w:color w:val="0000FF"/>
      <w:u w:val="single"/>
    </w:rPr>
  </w:style>
  <w:style w:type="paragraph" w:styleId="Revision">
    <w:name w:val="Revision"/>
    <w:hidden/>
    <w:uiPriority w:val="99"/>
    <w:semiHidden/>
    <w:rsid w:val="00966A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3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3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7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7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2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54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348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8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663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714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448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23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03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228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614002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74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1639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8368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68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5636265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72100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1774835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281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0369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6631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52557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single" w:sz="8" w:space="1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Lejla Alic</dc:creator>
  <cp:lastModifiedBy>Lejla Alic</cp:lastModifiedBy>
  <cp:revision>2</cp:revision>
  <dcterms:created xsi:type="dcterms:W3CDTF">2018-11-07T21:18:00Z</dcterms:created>
  <dcterms:modified xsi:type="dcterms:W3CDTF">2018-11-07T21:18:00Z</dcterms:modified>
</cp:coreProperties>
</file>