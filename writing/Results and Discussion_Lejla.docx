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73" w:rsidRPr="00393E73" w:rsidRDefault="00393E73" w:rsidP="00DF46A8">
      <w:pPr>
        <w:pStyle w:val="Heading1"/>
        <w:numPr>
          <w:ilvl w:val="0"/>
          <w:numId w:val="2"/>
        </w:numPr>
      </w:pPr>
      <w:r w:rsidRPr="00393E73">
        <w:t>Results and Discussion</w:t>
      </w:r>
    </w:p>
    <w:p w:rsidR="009653B5" w:rsidRDefault="009653B5" w:rsidP="00393E73">
      <w:pPr>
        <w:jc w:val="both"/>
        <w:rPr>
          <w:rFonts w:ascii="Times New Roman" w:hAnsi="Times New Roman" w:cs="Times New Roman"/>
        </w:rPr>
      </w:pPr>
    </w:p>
    <w:p w:rsidR="00393E73" w:rsidRPr="00DF46A8" w:rsidRDefault="00393E73" w:rsidP="00FF03CD">
      <w:pPr>
        <w:jc w:val="both"/>
        <w:rPr>
          <w:rFonts w:ascii="Times New Roman" w:hAnsi="Times New Roman" w:cs="Times New Roman"/>
        </w:rPr>
      </w:pPr>
      <w:r w:rsidRPr="00DF46A8">
        <w:rPr>
          <w:rFonts w:ascii="Times New Roman" w:hAnsi="Times New Roman" w:cs="Times New Roman"/>
        </w:rPr>
        <w:t xml:space="preserve">The </w:t>
      </w:r>
      <w:proofErr w:type="spellStart"/>
      <w:r w:rsidRPr="00DF46A8">
        <w:rPr>
          <w:rFonts w:ascii="Times New Roman" w:hAnsi="Times New Roman" w:cs="Times New Roman"/>
        </w:rPr>
        <w:t>mRMR</w:t>
      </w:r>
      <w:proofErr w:type="spellEnd"/>
      <w:r w:rsidRPr="00DF46A8">
        <w:rPr>
          <w:rFonts w:ascii="Times New Roman" w:hAnsi="Times New Roman" w:cs="Times New Roman"/>
        </w:rPr>
        <w:t xml:space="preserve"> algorithm produces a sequential list of ten ranked features</w:t>
      </w:r>
      <w:del w:id="0" w:author="Lejla Alic" w:date="2018-12-26T18:57:00Z">
        <w:r w:rsidRPr="00DF46A8" w:rsidDel="00FF03CD">
          <w:rPr>
            <w:rFonts w:ascii="Times New Roman" w:hAnsi="Times New Roman" w:cs="Times New Roman"/>
          </w:rPr>
          <w:delText xml:space="preserve">, </w:delText>
        </w:r>
      </w:del>
      <w:ins w:id="1" w:author="Lejla Alic" w:date="2018-12-26T18:57:00Z">
        <w:r w:rsidR="00FF03CD">
          <w:rPr>
            <w:rFonts w:ascii="Times New Roman" w:hAnsi="Times New Roman" w:cs="Times New Roman"/>
          </w:rPr>
          <w:t xml:space="preserve"> </w:t>
        </w:r>
      </w:ins>
      <w:del w:id="2" w:author="Lejla Alic" w:date="2018-12-26T18:57:00Z">
        <w:r w:rsidRPr="00DF46A8" w:rsidDel="00FF03CD">
          <w:rPr>
            <w:rFonts w:ascii="Times New Roman" w:hAnsi="Times New Roman" w:cs="Times New Roman"/>
          </w:rPr>
          <w:delText>listed in Table 2</w:delText>
        </w:r>
        <w:r w:rsidR="00E12154" w:rsidRPr="00DF46A8" w:rsidDel="00FF03CD">
          <w:rPr>
            <w:rFonts w:ascii="Times New Roman" w:hAnsi="Times New Roman" w:cs="Times New Roman"/>
          </w:rPr>
          <w:delText xml:space="preserve"> </w:delText>
        </w:r>
      </w:del>
      <w:r w:rsidR="00E12154" w:rsidRPr="00DF46A8">
        <w:rPr>
          <w:rFonts w:ascii="Times New Roman" w:hAnsi="Times New Roman" w:cs="Times New Roman"/>
        </w:rPr>
        <w:t>that exhibit</w:t>
      </w:r>
      <w:r w:rsidRPr="00DF46A8">
        <w:rPr>
          <w:rFonts w:ascii="Times New Roman" w:hAnsi="Times New Roman" w:cs="Times New Roman"/>
        </w:rPr>
        <w:t xml:space="preserve"> maximum dependency to the diabetic class</w:t>
      </w:r>
      <w:ins w:id="3" w:author="Lejla Alic" w:date="2018-12-26T18:57:00Z">
        <w:r w:rsidR="00FF03CD">
          <w:rPr>
            <w:rFonts w:ascii="Times New Roman" w:hAnsi="Times New Roman" w:cs="Times New Roman"/>
          </w:rPr>
          <w:t xml:space="preserve">, </w:t>
        </w:r>
        <w:r w:rsidR="00FF03CD" w:rsidRPr="00DF46A8">
          <w:rPr>
            <w:rFonts w:ascii="Times New Roman" w:hAnsi="Times New Roman" w:cs="Times New Roman"/>
          </w:rPr>
          <w:t>Table 2</w:t>
        </w:r>
      </w:ins>
      <w:r w:rsidRPr="00DF46A8">
        <w:rPr>
          <w:rFonts w:ascii="Times New Roman" w:hAnsi="Times New Roman" w:cs="Times New Roman"/>
        </w:rPr>
        <w:t xml:space="preserve">. </w:t>
      </w:r>
      <w:ins w:id="4" w:author="Lejla Alic" w:date="2018-12-26T18:59:00Z">
        <w:r w:rsidR="00FF03CD">
          <w:rPr>
            <w:rFonts w:ascii="Times New Roman" w:hAnsi="Times New Roman" w:cs="Times New Roman"/>
          </w:rPr>
          <w:t xml:space="preserve">Besides ethnicity (ranked as fourth  feature), all other features are </w:t>
        </w:r>
      </w:ins>
      <w:ins w:id="5" w:author="Lejla Alic" w:date="2018-12-26T19:00:00Z">
        <w:r w:rsidR="00FF03CD">
          <w:rPr>
            <w:rFonts w:ascii="Times New Roman" w:hAnsi="Times New Roman" w:cs="Times New Roman"/>
          </w:rPr>
          <w:t xml:space="preserve">rather </w:t>
        </w:r>
      </w:ins>
      <w:ins w:id="6" w:author="Lejla Alic" w:date="2018-12-26T18:59:00Z">
        <w:r w:rsidR="00FF03CD">
          <w:rPr>
            <w:rFonts w:ascii="Times New Roman" w:hAnsi="Times New Roman" w:cs="Times New Roman"/>
          </w:rPr>
          <w:t>deduced form the concentration measurements</w:t>
        </w:r>
      </w:ins>
      <w:ins w:id="7" w:author="Lejla Alic" w:date="2018-12-26T19:00:00Z">
        <w:r w:rsidR="00FF03CD">
          <w:rPr>
            <w:rFonts w:ascii="Times New Roman" w:hAnsi="Times New Roman" w:cs="Times New Roman"/>
          </w:rPr>
          <w:t xml:space="preserve">. </w:t>
        </w:r>
      </w:ins>
      <w:ins w:id="8" w:author="Lejla Alic" w:date="2018-12-26T18:57:00Z">
        <w:r w:rsidR="00FF03CD">
          <w:rPr>
            <w:rFonts w:ascii="Times New Roman" w:hAnsi="Times New Roman" w:cs="Times New Roman"/>
          </w:rPr>
          <w:t xml:space="preserve">Six out of 10 most relevant features </w:t>
        </w:r>
      </w:ins>
      <w:ins w:id="9" w:author="Lejla Alic" w:date="2018-12-26T18:58:00Z">
        <w:r w:rsidR="00FF03CD">
          <w:rPr>
            <w:rFonts w:ascii="Times New Roman" w:hAnsi="Times New Roman" w:cs="Times New Roman"/>
          </w:rPr>
          <w:t>deduced from glucose concentrations</w:t>
        </w:r>
      </w:ins>
      <w:ins w:id="10" w:author="Lejla Alic" w:date="2018-12-26T19:01:00Z">
        <w:r w:rsidR="00FF03CD">
          <w:rPr>
            <w:rFonts w:ascii="Times New Roman" w:hAnsi="Times New Roman" w:cs="Times New Roman"/>
          </w:rPr>
          <w:t xml:space="preserve">, while only three features are deduced form insulin concentrations. </w:t>
        </w:r>
      </w:ins>
      <w:del w:id="11" w:author="Lejla Alic" w:date="2018-12-26T19:01:00Z">
        <w:r w:rsidRPr="00DF46A8" w:rsidDel="00FF03CD">
          <w:rPr>
            <w:rFonts w:ascii="Times New Roman" w:hAnsi="Times New Roman" w:cs="Times New Roman"/>
          </w:rPr>
          <w:delText xml:space="preserve">Notably, the highest ranking features involve the 2-hr values of the blood glucose and insulin measurements. The </w:delText>
        </w:r>
      </w:del>
      <w:del w:id="12" w:author="Lejla Alic" w:date="2018-12-26T18:56:00Z">
        <w:r w:rsidRPr="00DF46A8" w:rsidDel="00FF03CD">
          <w:rPr>
            <w:rFonts w:ascii="Times New Roman" w:hAnsi="Times New Roman" w:cs="Times New Roman"/>
          </w:rPr>
          <w:delText xml:space="preserve">subject </w:delText>
        </w:r>
      </w:del>
      <w:del w:id="13" w:author="Lejla Alic" w:date="2018-12-26T19:01:00Z">
        <w:r w:rsidRPr="00DF46A8" w:rsidDel="00FF03CD">
          <w:rPr>
            <w:rFonts w:ascii="Times New Roman" w:hAnsi="Times New Roman" w:cs="Times New Roman"/>
          </w:rPr>
          <w:delText>ethnicity is likewise a feature in predicting t</w:delText>
        </w:r>
        <w:r w:rsidR="00E12154" w:rsidRPr="00DF46A8" w:rsidDel="00FF03CD">
          <w:rPr>
            <w:rFonts w:ascii="Times New Roman" w:hAnsi="Times New Roman" w:cs="Times New Roman"/>
          </w:rPr>
          <w:delText>he future evolution of T2DM</w:delText>
        </w:r>
        <w:r w:rsidR="00CD3D12" w:rsidDel="00FF03CD">
          <w:rPr>
            <w:rFonts w:ascii="Times New Roman" w:hAnsi="Times New Roman" w:cs="Times New Roman"/>
          </w:rPr>
          <w:delText xml:space="preserve">. </w:delText>
        </w:r>
      </w:del>
    </w:p>
    <w:p w:rsidR="00E12154" w:rsidRPr="00DF46A8" w:rsidRDefault="00E12154" w:rsidP="00E12154">
      <w:pPr>
        <w:jc w:val="center"/>
        <w:rPr>
          <w:rFonts w:ascii="Times New Roman" w:hAnsi="Times New Roman" w:cs="Times New Roman"/>
        </w:rPr>
      </w:pPr>
      <w:r w:rsidRPr="00DF46A8">
        <w:rPr>
          <w:rFonts w:ascii="Times New Roman" w:hAnsi="Times New Roman" w:cs="Times New Roman"/>
        </w:rPr>
        <w:t xml:space="preserve">Table 2: List of ten most relevant features ranked by the </w:t>
      </w:r>
      <w:proofErr w:type="spellStart"/>
      <w:r w:rsidRPr="00DF46A8">
        <w:rPr>
          <w:rFonts w:ascii="Times New Roman" w:hAnsi="Times New Roman" w:cs="Times New Roman"/>
        </w:rPr>
        <w:t>mRMR</w:t>
      </w:r>
      <w:proofErr w:type="spellEnd"/>
      <w:r w:rsidRPr="00DF46A8">
        <w:rPr>
          <w:rFonts w:ascii="Times New Roman" w:hAnsi="Times New Roman" w:cs="Times New Roman"/>
        </w:rPr>
        <w:t xml:space="preserve"> algorithm</w:t>
      </w:r>
    </w:p>
    <w:p w:rsidR="00E12154" w:rsidRPr="00393E73" w:rsidRDefault="00E12154" w:rsidP="00E12154">
      <w:pPr>
        <w:spacing w:before="72" w:after="0" w:line="120" w:lineRule="auto"/>
        <w:ind w:left="1426" w:right="907"/>
        <w:jc w:val="both"/>
        <w:rPr>
          <w:rFonts w:ascii="Times New Roman" w:eastAsia="Times New Roman" w:hAnsi="Times New Roman" w:cs="Times New Roman"/>
        </w:rPr>
      </w:pPr>
    </w:p>
    <w:tbl>
      <w:tblPr>
        <w:tblW w:w="4880" w:type="dxa"/>
        <w:jc w:val="center"/>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728"/>
        <w:gridCol w:w="3152"/>
      </w:tblGrid>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Rank</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Feature</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1</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AuC-Glu</w:t>
            </w:r>
            <w:r w:rsidRPr="00393E73">
              <w:rPr>
                <w:rFonts w:ascii="Times New Roman" w:eastAsia="Times New Roman" w:hAnsi="Times New Roman" w:cs="Times New Roman"/>
                <w:vertAlign w:val="subscript"/>
              </w:rPr>
              <w:t>0-120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2</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120-0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3</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120-60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4</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ETHN</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5</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ΔIns</w:t>
            </w:r>
            <w:r w:rsidRPr="00393E73">
              <w:rPr>
                <w:rFonts w:ascii="Times New Roman" w:eastAsia="Times New Roman" w:hAnsi="Times New Roman" w:cs="Times New Roman"/>
                <w:vertAlign w:val="subscript"/>
              </w:rPr>
              <w:t>120-0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6</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60-0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7</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30-0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8</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60-30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9</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ΔIns</w:t>
            </w:r>
            <w:r w:rsidRPr="00393E73">
              <w:rPr>
                <w:rFonts w:ascii="Times New Roman" w:eastAsia="Times New Roman" w:hAnsi="Times New Roman" w:cs="Times New Roman"/>
                <w:vertAlign w:val="subscript"/>
              </w:rPr>
              <w:t>120-60</w:t>
            </w:r>
          </w:p>
        </w:tc>
      </w:tr>
      <w:tr w:rsidR="00E12154" w:rsidRPr="00393E73" w:rsidTr="00FF03CD">
        <w:trPr>
          <w:tblCellSpacing w:w="0" w:type="dxa"/>
          <w:jc w:val="center"/>
        </w:trPr>
        <w:tc>
          <w:tcPr>
            <w:tcW w:w="1728"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10</w:t>
            </w:r>
          </w:p>
        </w:tc>
        <w:tc>
          <w:tcPr>
            <w:tcW w:w="3152"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ΔIns</w:t>
            </w:r>
            <w:r w:rsidRPr="00393E73">
              <w:rPr>
                <w:rFonts w:ascii="Times New Roman" w:eastAsia="Times New Roman" w:hAnsi="Times New Roman" w:cs="Times New Roman"/>
                <w:vertAlign w:val="subscript"/>
              </w:rPr>
              <w:t>60-0</w:t>
            </w:r>
          </w:p>
        </w:tc>
      </w:tr>
    </w:tbl>
    <w:p w:rsidR="00E12154" w:rsidRPr="00DF46A8" w:rsidRDefault="00E12154" w:rsidP="00393E73">
      <w:pPr>
        <w:jc w:val="both"/>
        <w:rPr>
          <w:rFonts w:ascii="Times New Roman" w:hAnsi="Times New Roman" w:cs="Times New Roman"/>
        </w:rPr>
      </w:pPr>
    </w:p>
    <w:p w:rsidR="00E85713" w:rsidRDefault="005C5178" w:rsidP="00E85713">
      <w:pPr>
        <w:jc w:val="both"/>
        <w:rPr>
          <w:ins w:id="14" w:author="Lejla Alic" w:date="2018-12-26T19:06:00Z"/>
          <w:rFonts w:ascii="Times New Roman" w:hAnsi="Times New Roman" w:cs="Times New Roman"/>
        </w:rPr>
      </w:pPr>
      <w:r>
        <w:rPr>
          <w:rFonts w:ascii="Times New Roman" w:hAnsi="Times New Roman" w:cs="Times New Roman"/>
        </w:rPr>
        <w:t xml:space="preserve">In all the classification experiments, we aimed to maximize the ability to correctly predict the diabetic class. </w:t>
      </w:r>
      <w:r w:rsidR="00BC4B01">
        <w:rPr>
          <w:rFonts w:ascii="Times New Roman" w:hAnsi="Times New Roman" w:cs="Times New Roman"/>
        </w:rPr>
        <w:t xml:space="preserve">The bar plots </w:t>
      </w:r>
      <w:ins w:id="15" w:author="Lejla Alic" w:date="2018-12-26T19:03:00Z">
        <w:r w:rsidR="00E85713">
          <w:rPr>
            <w:rFonts w:ascii="Times New Roman" w:hAnsi="Times New Roman" w:cs="Times New Roman"/>
          </w:rPr>
          <w:t>(</w:t>
        </w:r>
      </w:ins>
      <w:del w:id="16" w:author="Lejla Alic" w:date="2018-12-26T19:03:00Z">
        <w:r w:rsidR="00BC4B01" w:rsidDel="00E85713">
          <w:rPr>
            <w:rFonts w:ascii="Times New Roman" w:hAnsi="Times New Roman" w:cs="Times New Roman"/>
          </w:rPr>
          <w:delText xml:space="preserve">in </w:delText>
        </w:r>
      </w:del>
      <w:r w:rsidR="00393E73" w:rsidRPr="00DF46A8">
        <w:rPr>
          <w:rFonts w:ascii="Times New Roman" w:hAnsi="Times New Roman" w:cs="Times New Roman"/>
        </w:rPr>
        <w:t>Fig</w:t>
      </w:r>
      <w:r w:rsidR="00BC4B01">
        <w:rPr>
          <w:rFonts w:ascii="Times New Roman" w:hAnsi="Times New Roman" w:cs="Times New Roman"/>
        </w:rPr>
        <w:t>.</w:t>
      </w:r>
      <w:r w:rsidR="00393E73" w:rsidRPr="00DF46A8">
        <w:rPr>
          <w:rFonts w:ascii="Times New Roman" w:hAnsi="Times New Roman" w:cs="Times New Roman"/>
        </w:rPr>
        <w:t xml:space="preserve"> </w:t>
      </w:r>
      <w:r w:rsidR="00BC4B01">
        <w:rPr>
          <w:rFonts w:ascii="Times New Roman" w:hAnsi="Times New Roman" w:cs="Times New Roman"/>
        </w:rPr>
        <w:t>3</w:t>
      </w:r>
      <w:ins w:id="17" w:author="Lejla Alic" w:date="2018-12-26T19:03:00Z">
        <w:r w:rsidR="00E85713">
          <w:rPr>
            <w:rFonts w:ascii="Times New Roman" w:hAnsi="Times New Roman" w:cs="Times New Roman"/>
          </w:rPr>
          <w:t>-left)</w:t>
        </w:r>
      </w:ins>
      <w:r w:rsidR="00BC4B01">
        <w:rPr>
          <w:rFonts w:ascii="Times New Roman" w:hAnsi="Times New Roman" w:cs="Times New Roman"/>
        </w:rPr>
        <w:t xml:space="preserve"> show</w:t>
      </w:r>
      <w:r w:rsidR="00393E73" w:rsidRPr="00DF46A8">
        <w:rPr>
          <w:rFonts w:ascii="Times New Roman" w:hAnsi="Times New Roman" w:cs="Times New Roman"/>
        </w:rPr>
        <w:t xml:space="preserve"> the geometric mean (g-mean) of the sensitivity and specificity obtained </w:t>
      </w:r>
      <w:r w:rsidR="00BC4B01">
        <w:rPr>
          <w:rFonts w:ascii="Times New Roman" w:hAnsi="Times New Roman" w:cs="Times New Roman"/>
        </w:rPr>
        <w:t>from the</w:t>
      </w:r>
      <w:r w:rsidR="00393E73" w:rsidRPr="00DF46A8">
        <w:rPr>
          <w:rFonts w:ascii="Times New Roman" w:hAnsi="Times New Roman" w:cs="Times New Roman"/>
        </w:rPr>
        <w:t xml:space="preserve"> linear and RBF kernels.</w:t>
      </w:r>
      <w:r w:rsidR="00C24D62">
        <w:rPr>
          <w:rFonts w:ascii="Times New Roman" w:hAnsi="Times New Roman" w:cs="Times New Roman"/>
        </w:rPr>
        <w:t xml:space="preserve"> For each number of features used, we selected the combination that generated the maximum g-mean.</w:t>
      </w:r>
      <w:r w:rsidR="00393E73" w:rsidRPr="00DF46A8">
        <w:rPr>
          <w:rFonts w:ascii="Times New Roman" w:hAnsi="Times New Roman" w:cs="Times New Roman"/>
        </w:rPr>
        <w:t xml:space="preserve"> </w:t>
      </w:r>
      <w:r w:rsidR="00E12154" w:rsidRPr="00DF46A8">
        <w:rPr>
          <w:rFonts w:ascii="Times New Roman" w:hAnsi="Times New Roman" w:cs="Times New Roman"/>
        </w:rPr>
        <w:t>All the results presented here are averaged over 1</w:t>
      </w:r>
      <w:r w:rsidR="00DF46A8" w:rsidRPr="00DF46A8">
        <w:rPr>
          <w:rFonts w:ascii="Times New Roman" w:hAnsi="Times New Roman" w:cs="Times New Roman"/>
        </w:rPr>
        <w:t xml:space="preserve">00 iterations of the </w:t>
      </w:r>
      <w:r w:rsidR="00C24D62">
        <w:rPr>
          <w:rFonts w:ascii="Times New Roman" w:hAnsi="Times New Roman" w:cs="Times New Roman"/>
        </w:rPr>
        <w:t xml:space="preserve">respective </w:t>
      </w:r>
      <w:r w:rsidR="00DF46A8" w:rsidRPr="00DF46A8">
        <w:rPr>
          <w:rFonts w:ascii="Times New Roman" w:hAnsi="Times New Roman" w:cs="Times New Roman"/>
        </w:rPr>
        <w:t>classifier</w:t>
      </w:r>
      <w:r w:rsidR="00C24D62">
        <w:rPr>
          <w:rFonts w:ascii="Times New Roman" w:hAnsi="Times New Roman" w:cs="Times New Roman"/>
        </w:rPr>
        <w:t>s</w:t>
      </w:r>
      <w:r w:rsidR="00DF46A8" w:rsidRPr="00DF46A8">
        <w:rPr>
          <w:rFonts w:ascii="Times New Roman" w:hAnsi="Times New Roman" w:cs="Times New Roman"/>
        </w:rPr>
        <w:t xml:space="preserve">. </w:t>
      </w:r>
      <w:r w:rsidR="00E12154" w:rsidRPr="00DF46A8">
        <w:rPr>
          <w:rFonts w:ascii="Times New Roman" w:hAnsi="Times New Roman" w:cs="Times New Roman"/>
        </w:rPr>
        <w:t>The acc</w:t>
      </w:r>
      <w:r w:rsidR="00C24D62">
        <w:rPr>
          <w:rFonts w:ascii="Times New Roman" w:hAnsi="Times New Roman" w:cs="Times New Roman"/>
        </w:rPr>
        <w:t>uracy and specificity of the</w:t>
      </w:r>
      <w:r w:rsidR="00E12154" w:rsidRPr="00DF46A8">
        <w:rPr>
          <w:rFonts w:ascii="Times New Roman" w:hAnsi="Times New Roman" w:cs="Times New Roman"/>
        </w:rPr>
        <w:t xml:space="preserve"> best feature combinations are </w:t>
      </w:r>
      <w:ins w:id="18" w:author="Lejla Alic" w:date="2018-12-26T19:05:00Z">
        <w:r w:rsidR="00E85713">
          <w:rPr>
            <w:rFonts w:ascii="Times New Roman" w:hAnsi="Times New Roman" w:cs="Times New Roman"/>
          </w:rPr>
          <w:t xml:space="preserve">illustrated separately </w:t>
        </w:r>
      </w:ins>
      <w:del w:id="19" w:author="Lejla Alic" w:date="2018-12-26T19:05:00Z">
        <w:r w:rsidR="00C24D62" w:rsidDel="00E85713">
          <w:rPr>
            <w:rFonts w:ascii="Times New Roman" w:hAnsi="Times New Roman" w:cs="Times New Roman"/>
          </w:rPr>
          <w:delText xml:space="preserve">also </w:delText>
        </w:r>
        <w:r w:rsidR="00E12154" w:rsidRPr="00DF46A8" w:rsidDel="00E85713">
          <w:rPr>
            <w:rFonts w:ascii="Times New Roman" w:hAnsi="Times New Roman" w:cs="Times New Roman"/>
          </w:rPr>
          <w:delText xml:space="preserve">shown </w:delText>
        </w:r>
      </w:del>
      <w:r w:rsidR="00E12154" w:rsidRPr="00DF46A8">
        <w:rPr>
          <w:rFonts w:ascii="Times New Roman" w:hAnsi="Times New Roman" w:cs="Times New Roman"/>
        </w:rPr>
        <w:t xml:space="preserve">in Fig. </w:t>
      </w:r>
      <w:r w:rsidR="00C24D62">
        <w:rPr>
          <w:rFonts w:ascii="Times New Roman" w:hAnsi="Times New Roman" w:cs="Times New Roman"/>
        </w:rPr>
        <w:t>3</w:t>
      </w:r>
      <w:ins w:id="20" w:author="Lejla Alic" w:date="2018-12-26T19:05:00Z">
        <w:r w:rsidR="00E85713">
          <w:rPr>
            <w:rFonts w:ascii="Times New Roman" w:hAnsi="Times New Roman" w:cs="Times New Roman"/>
          </w:rPr>
          <w:t>-right</w:t>
        </w:r>
      </w:ins>
      <w:r w:rsidR="00E12154" w:rsidRPr="00DF46A8">
        <w:rPr>
          <w:rFonts w:ascii="Times New Roman" w:hAnsi="Times New Roman" w:cs="Times New Roman"/>
        </w:rPr>
        <w:t>.</w:t>
      </w:r>
      <w:r w:rsidR="00393E73" w:rsidRPr="00DF46A8">
        <w:rPr>
          <w:rFonts w:ascii="Times New Roman" w:hAnsi="Times New Roman" w:cs="Times New Roman"/>
        </w:rPr>
        <w:t xml:space="preserve"> </w:t>
      </w:r>
    </w:p>
    <w:p w:rsidR="00E85713" w:rsidRDefault="00E85713" w:rsidP="00E85713">
      <w:pPr>
        <w:jc w:val="both"/>
        <w:rPr>
          <w:ins w:id="21" w:author="Lejla Alic" w:date="2018-12-26T19:06:00Z"/>
          <w:rFonts w:ascii="Times New Roman" w:hAnsi="Times New Roman" w:cs="Times New Roman"/>
        </w:rPr>
      </w:pPr>
    </w:p>
    <w:p w:rsidR="00E85713" w:rsidRDefault="00E85713" w:rsidP="00E85713">
      <w:pPr>
        <w:jc w:val="both"/>
        <w:rPr>
          <w:ins w:id="22" w:author="Lejla Alic" w:date="2018-12-26T19:06:00Z"/>
          <w:rFonts w:ascii="Times New Roman" w:hAnsi="Times New Roman" w:cs="Times New Roman"/>
        </w:rPr>
      </w:pPr>
    </w:p>
    <w:p w:rsidR="009052E7" w:rsidRPr="00DF46A8" w:rsidRDefault="009052E7" w:rsidP="003A384E">
      <w:pPr>
        <w:jc w:val="both"/>
        <w:rPr>
          <w:rFonts w:ascii="Times New Roman" w:eastAsia="Times New Roman" w:hAnsi="Times New Roman" w:cs="Times New Roman"/>
        </w:rPr>
      </w:pPr>
    </w:p>
    <w:p w:rsidR="00393E73" w:rsidRPr="00393E73" w:rsidRDefault="00BC4B01" w:rsidP="00BC4B01">
      <w:pPr>
        <w:spacing w:before="100" w:beforeAutospacing="1" w:after="0" w:line="362" w:lineRule="auto"/>
        <w:jc w:val="center"/>
        <w:rPr>
          <w:rFonts w:ascii="Times New Roman" w:eastAsia="Times New Roman" w:hAnsi="Times New Roman" w:cs="Times New Roman"/>
        </w:rPr>
      </w:pPr>
      <w:r>
        <w:rPr>
          <w:rFonts w:ascii="Times New Roman" w:eastAsia="Times New Roman" w:hAnsi="Times New Roman" w:cs="Times New Roman"/>
          <w:noProof/>
          <w:lang w:val="nl-NL" w:eastAsia="nl-NL"/>
        </w:rPr>
        <w:lastRenderedPageBreak/>
        <w:drawing>
          <wp:inline distT="0" distB="0" distL="0" distR="0">
            <wp:extent cx="4731289" cy="44765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1289" cy="4476505"/>
                    </a:xfrm>
                    <a:prstGeom prst="rect">
                      <a:avLst/>
                    </a:prstGeom>
                  </pic:spPr>
                </pic:pic>
              </a:graphicData>
            </a:graphic>
          </wp:inline>
        </w:drawing>
      </w:r>
    </w:p>
    <w:p w:rsidR="00E12154" w:rsidRPr="00DF46A8" w:rsidRDefault="00E12154" w:rsidP="00E12154">
      <w:pPr>
        <w:keepNext/>
        <w:jc w:val="center"/>
        <w:rPr>
          <w:rFonts w:ascii="Times New Roman" w:hAnsi="Times New Roman" w:cs="Times New Roman"/>
        </w:rPr>
      </w:pPr>
    </w:p>
    <w:p w:rsidR="00393E73" w:rsidRDefault="00E12154" w:rsidP="003A384E">
      <w:pPr>
        <w:pStyle w:val="Caption"/>
        <w:jc w:val="center"/>
        <w:rPr>
          <w:rFonts w:ascii="Times New Roman" w:hAnsi="Times New Roman" w:cs="Times New Roman"/>
          <w:sz w:val="22"/>
          <w:szCs w:val="22"/>
        </w:rPr>
      </w:pPr>
      <w:commentRangeStart w:id="23"/>
      <w:r w:rsidRPr="00DF46A8">
        <w:rPr>
          <w:rFonts w:ascii="Times New Roman" w:hAnsi="Times New Roman" w:cs="Times New Roman"/>
          <w:sz w:val="22"/>
          <w:szCs w:val="22"/>
        </w:rPr>
        <w:t xml:space="preserve">Figure 3: </w:t>
      </w:r>
      <w:commentRangeEnd w:id="23"/>
      <w:r w:rsidR="00E85713">
        <w:rPr>
          <w:rStyle w:val="CommentReference"/>
          <w:rFonts w:ascii="Calibri" w:eastAsia="Calibri" w:hAnsi="Calibri" w:cs="Arial"/>
          <w:i w:val="0"/>
          <w:iCs w:val="0"/>
          <w:color w:val="auto"/>
          <w:lang w:val="nl-NL"/>
        </w:rPr>
        <w:commentReference w:id="23"/>
      </w:r>
      <w:r w:rsidRPr="00DF46A8">
        <w:rPr>
          <w:rFonts w:ascii="Times New Roman" w:hAnsi="Times New Roman" w:cs="Times New Roman"/>
          <w:sz w:val="22"/>
          <w:szCs w:val="22"/>
        </w:rPr>
        <w:t>Geometric mean of sensitivity and specificity</w:t>
      </w:r>
      <w:r w:rsidR="00C24D62">
        <w:rPr>
          <w:rFonts w:ascii="Times New Roman" w:hAnsi="Times New Roman" w:cs="Times New Roman"/>
          <w:sz w:val="22"/>
          <w:szCs w:val="22"/>
        </w:rPr>
        <w:t>, and performance in terms of accuracy and sensitivity</w:t>
      </w:r>
      <w:r w:rsidRPr="00DF46A8">
        <w:rPr>
          <w:rFonts w:ascii="Times New Roman" w:hAnsi="Times New Roman" w:cs="Times New Roman"/>
          <w:sz w:val="22"/>
          <w:szCs w:val="22"/>
        </w:rPr>
        <w:t xml:space="preserve"> </w:t>
      </w:r>
      <w:r w:rsidR="00C24D62">
        <w:rPr>
          <w:rFonts w:ascii="Times New Roman" w:hAnsi="Times New Roman" w:cs="Times New Roman"/>
          <w:sz w:val="22"/>
          <w:szCs w:val="22"/>
        </w:rPr>
        <w:t>for</w:t>
      </w:r>
      <w:r w:rsidRPr="00DF46A8">
        <w:rPr>
          <w:rFonts w:ascii="Times New Roman" w:hAnsi="Times New Roman" w:cs="Times New Roman"/>
          <w:sz w:val="22"/>
          <w:szCs w:val="22"/>
        </w:rPr>
        <w:t xml:space="preserve"> the best feature combinations</w:t>
      </w:r>
    </w:p>
    <w:p w:rsidR="00E85713" w:rsidRDefault="002666F6" w:rsidP="00497E71">
      <w:pPr>
        <w:jc w:val="both"/>
        <w:rPr>
          <w:rFonts w:ascii="Times New Roman" w:hAnsi="Times New Roman" w:cs="Times New Roman"/>
        </w:rPr>
      </w:pPr>
      <w:ins w:id="24" w:author="Lejla Alic" w:date="2018-12-26T19:24:00Z">
        <w:r>
          <w:rPr>
            <w:rFonts w:ascii="Times New Roman" w:hAnsi="Times New Roman" w:cs="Times New Roman"/>
          </w:rPr>
          <w:t xml:space="preserve">As illustrated in </w:t>
        </w:r>
        <w:commentRangeStart w:id="25"/>
        <w:r>
          <w:rPr>
            <w:rFonts w:ascii="Times New Roman" w:hAnsi="Times New Roman" w:cs="Times New Roman"/>
          </w:rPr>
          <w:t xml:space="preserve">Fig. 4 </w:t>
        </w:r>
        <w:commentRangeEnd w:id="25"/>
        <w:r>
          <w:rPr>
            <w:rStyle w:val="CommentReference"/>
            <w:rFonts w:ascii="Calibri" w:eastAsia="Calibri" w:hAnsi="Calibri" w:cs="Arial"/>
            <w:lang w:val="nl-NL"/>
          </w:rPr>
          <w:commentReference w:id="25"/>
        </w:r>
        <w:r>
          <w:rPr>
            <w:rFonts w:ascii="Times New Roman" w:hAnsi="Times New Roman" w:cs="Times New Roman"/>
          </w:rPr>
          <w:t xml:space="preserve">, the g-mean for linear SVM ranges from </w:t>
        </w:r>
        <w:r w:rsidRPr="00094DCB">
          <w:rPr>
            <w:rFonts w:ascii="Times New Roman" w:hAnsi="Times New Roman" w:cs="Times New Roman"/>
            <w:highlight w:val="yellow"/>
          </w:rPr>
          <w:t>xx</w:t>
        </w:r>
        <w:r>
          <w:rPr>
            <w:rFonts w:ascii="Times New Roman" w:hAnsi="Times New Roman" w:cs="Times New Roman"/>
          </w:rPr>
          <w:t xml:space="preserve"> to </w:t>
        </w:r>
        <w:proofErr w:type="spellStart"/>
        <w:r w:rsidRPr="00094DCB">
          <w:rPr>
            <w:rFonts w:ascii="Times New Roman" w:hAnsi="Times New Roman" w:cs="Times New Roman"/>
            <w:highlight w:val="yellow"/>
          </w:rPr>
          <w:t>yy</w:t>
        </w:r>
        <w:proofErr w:type="spellEnd"/>
        <w:r>
          <w:rPr>
            <w:rFonts w:ascii="Times New Roman" w:hAnsi="Times New Roman" w:cs="Times New Roman"/>
          </w:rPr>
          <w:t xml:space="preserve">, and for non-linear SVM from </w:t>
        </w:r>
        <w:r w:rsidRPr="00094DCB">
          <w:rPr>
            <w:rFonts w:ascii="Times New Roman" w:hAnsi="Times New Roman" w:cs="Times New Roman"/>
            <w:highlight w:val="yellow"/>
          </w:rPr>
          <w:t>xx</w:t>
        </w:r>
        <w:r>
          <w:rPr>
            <w:rFonts w:ascii="Times New Roman" w:hAnsi="Times New Roman" w:cs="Times New Roman"/>
          </w:rPr>
          <w:t xml:space="preserve"> to </w:t>
        </w:r>
        <w:proofErr w:type="spellStart"/>
        <w:r w:rsidRPr="00094DCB">
          <w:rPr>
            <w:rFonts w:ascii="Times New Roman" w:hAnsi="Times New Roman" w:cs="Times New Roman"/>
            <w:highlight w:val="yellow"/>
          </w:rPr>
          <w:t>yy</w:t>
        </w:r>
        <w:proofErr w:type="spellEnd"/>
        <w:r w:rsidRPr="00094DCB">
          <w:rPr>
            <w:rFonts w:ascii="Times New Roman" w:hAnsi="Times New Roman" w:cs="Times New Roman"/>
            <w:highlight w:val="yellow"/>
          </w:rPr>
          <w:t>.</w:t>
        </w:r>
        <w:r>
          <w:rPr>
            <w:rFonts w:ascii="Times New Roman" w:hAnsi="Times New Roman" w:cs="Times New Roman"/>
          </w:rPr>
          <w:t xml:space="preserve"> </w:t>
        </w:r>
        <w:r w:rsidRPr="00094DCB">
          <w:rPr>
            <w:rFonts w:ascii="Times New Roman" w:hAnsi="Times New Roman" w:cs="Times New Roman"/>
            <w:highlight w:val="yellow"/>
          </w:rPr>
          <w:t xml:space="preserve">More </w:t>
        </w:r>
        <w:r>
          <w:rPr>
            <w:rFonts w:ascii="Times New Roman" w:hAnsi="Times New Roman" w:cs="Times New Roman"/>
            <w:highlight w:val="yellow"/>
          </w:rPr>
          <w:t>o</w:t>
        </w:r>
        <w:r w:rsidRPr="00094DCB">
          <w:rPr>
            <w:rFonts w:ascii="Times New Roman" w:hAnsi="Times New Roman" w:cs="Times New Roman"/>
            <w:highlight w:val="yellow"/>
          </w:rPr>
          <w:t>bservations from Fig. 4</w:t>
        </w:r>
        <w:commentRangeStart w:id="26"/>
        <w:r w:rsidRPr="00094DCB">
          <w:rPr>
            <w:rFonts w:ascii="Times New Roman" w:hAnsi="Times New Roman" w:cs="Times New Roman"/>
            <w:highlight w:val="yellow"/>
          </w:rPr>
          <w:t>…</w:t>
        </w:r>
      </w:ins>
      <w:r>
        <w:rPr>
          <w:rFonts w:ascii="Times New Roman" w:hAnsi="Times New Roman" w:cs="Times New Roman"/>
        </w:rPr>
        <w:t xml:space="preserve"> </w:t>
      </w:r>
      <w:commentRangeStart w:id="27"/>
      <w:r w:rsidR="00E85713">
        <w:rPr>
          <w:rFonts w:ascii="Times New Roman" w:hAnsi="Times New Roman" w:cs="Times New Roman"/>
        </w:rPr>
        <w:t>A combination of four features</w:t>
      </w:r>
      <w:commentRangeEnd w:id="27"/>
      <w:r>
        <w:rPr>
          <w:rStyle w:val="CommentReference"/>
          <w:rFonts w:ascii="Calibri" w:eastAsia="Calibri" w:hAnsi="Calibri" w:cs="Arial"/>
          <w:lang w:val="nl-NL"/>
        </w:rPr>
        <w:commentReference w:id="27"/>
      </w:r>
      <w:r w:rsidR="00E85713">
        <w:rPr>
          <w:rFonts w:ascii="Times New Roman" w:hAnsi="Times New Roman" w:cs="Times New Roman"/>
        </w:rPr>
        <w:t xml:space="preserve">, namely </w:t>
      </w:r>
      <w:r w:rsidR="00E85713" w:rsidRPr="00393E73">
        <w:rPr>
          <w:rFonts w:ascii="Times New Roman" w:eastAsia="Times New Roman" w:hAnsi="Times New Roman" w:cs="Times New Roman"/>
        </w:rPr>
        <w:t>AuC-Glu</w:t>
      </w:r>
      <w:r w:rsidR="00E85713" w:rsidRPr="00393E73">
        <w:rPr>
          <w:rFonts w:ascii="Times New Roman" w:eastAsia="Times New Roman" w:hAnsi="Times New Roman" w:cs="Times New Roman"/>
          <w:vertAlign w:val="subscript"/>
        </w:rPr>
        <w:t>0-120</w:t>
      </w:r>
      <w:r w:rsidR="00E85713" w:rsidRPr="00393E73">
        <w:rPr>
          <w:rFonts w:ascii="Times New Roman" w:eastAsia="Times New Roman" w:hAnsi="Times New Roman" w:cs="Times New Roman"/>
        </w:rPr>
        <w:t>, ΔGlu</w:t>
      </w:r>
      <w:r w:rsidR="00E85713" w:rsidRPr="00393E73">
        <w:rPr>
          <w:rFonts w:ascii="Times New Roman" w:eastAsia="Times New Roman" w:hAnsi="Times New Roman" w:cs="Times New Roman"/>
          <w:vertAlign w:val="subscript"/>
        </w:rPr>
        <w:t>120-0</w:t>
      </w:r>
      <w:r w:rsidR="00E85713" w:rsidRPr="00393E73">
        <w:rPr>
          <w:rFonts w:ascii="Times New Roman" w:eastAsia="Times New Roman" w:hAnsi="Times New Roman" w:cs="Times New Roman"/>
        </w:rPr>
        <w:t>, ΔGlu</w:t>
      </w:r>
      <w:r w:rsidR="00E85713" w:rsidRPr="00393E73">
        <w:rPr>
          <w:rFonts w:ascii="Times New Roman" w:eastAsia="Times New Roman" w:hAnsi="Times New Roman" w:cs="Times New Roman"/>
          <w:vertAlign w:val="subscript"/>
        </w:rPr>
        <w:t>120-60</w:t>
      </w:r>
      <w:r w:rsidR="00E85713" w:rsidRPr="00393E73">
        <w:rPr>
          <w:rFonts w:ascii="Times New Roman" w:eastAsia="Times New Roman" w:hAnsi="Times New Roman" w:cs="Times New Roman"/>
        </w:rPr>
        <w:t xml:space="preserve"> and ΔGlu</w:t>
      </w:r>
      <w:r w:rsidR="00E85713" w:rsidRPr="00393E73">
        <w:rPr>
          <w:rFonts w:ascii="Times New Roman" w:eastAsia="Times New Roman" w:hAnsi="Times New Roman" w:cs="Times New Roman"/>
          <w:vertAlign w:val="subscript"/>
        </w:rPr>
        <w:t>30-0</w:t>
      </w:r>
      <w:r w:rsidR="00E85713" w:rsidRPr="00DF46A8">
        <w:rPr>
          <w:rFonts w:ascii="Times New Roman" w:eastAsia="Times New Roman" w:hAnsi="Times New Roman" w:cs="Times New Roman"/>
        </w:rPr>
        <w:t xml:space="preserve"> provided the </w:t>
      </w:r>
      <w:r w:rsidR="00E85713">
        <w:rPr>
          <w:rFonts w:ascii="Times New Roman" w:eastAsia="Times New Roman" w:hAnsi="Times New Roman" w:cs="Times New Roman"/>
        </w:rPr>
        <w:t>best classification performance</w:t>
      </w:r>
      <w:ins w:id="28" w:author="Lejla Alic" w:date="2018-12-26T19:39:00Z">
        <w:r w:rsidR="00497E71">
          <w:rPr>
            <w:rFonts w:ascii="Times New Roman" w:eastAsia="Times New Roman" w:hAnsi="Times New Roman" w:cs="Times New Roman"/>
          </w:rPr>
          <w:t xml:space="preserve"> </w:t>
        </w:r>
      </w:ins>
      <w:commentRangeEnd w:id="26"/>
      <w:ins w:id="29" w:author="Lejla Alic" w:date="2018-12-26T19:50:00Z">
        <w:r w:rsidR="002C38D0">
          <w:rPr>
            <w:rStyle w:val="CommentReference"/>
            <w:rFonts w:ascii="Calibri" w:eastAsia="Calibri" w:hAnsi="Calibri" w:cs="Arial"/>
            <w:lang w:val="nl-NL"/>
          </w:rPr>
          <w:commentReference w:id="26"/>
        </w:r>
      </w:ins>
      <w:ins w:id="30" w:author="Lejla Alic" w:date="2018-12-26T19:39:00Z">
        <w:r w:rsidR="00497E71">
          <w:rPr>
            <w:rFonts w:ascii="Times New Roman" w:eastAsia="Times New Roman" w:hAnsi="Times New Roman" w:cs="Times New Roman"/>
          </w:rPr>
          <w:t xml:space="preserve">using a non-linear SVM: </w:t>
        </w:r>
      </w:ins>
      <w:del w:id="31" w:author="Lejla Alic" w:date="2018-12-26T19:39:00Z">
        <w:r w:rsidR="00E85713" w:rsidDel="00497E71">
          <w:rPr>
            <w:rFonts w:ascii="Times New Roman" w:eastAsia="Times New Roman" w:hAnsi="Times New Roman" w:cs="Times New Roman"/>
          </w:rPr>
          <w:delText xml:space="preserve">, with a </w:delText>
        </w:r>
      </w:del>
      <w:r w:rsidR="00E85713">
        <w:rPr>
          <w:rFonts w:ascii="Times New Roman" w:eastAsia="Times New Roman" w:hAnsi="Times New Roman" w:cs="Times New Roman"/>
        </w:rPr>
        <w:t xml:space="preserve">g-mean of 0.89, accuracy of </w:t>
      </w:r>
      <w:del w:id="32" w:author="Lejla Alic" w:date="2018-12-26T19:25:00Z">
        <w:r w:rsidR="00E85713" w:rsidDel="002666F6">
          <w:rPr>
            <w:rFonts w:ascii="Times New Roman" w:eastAsia="Times New Roman" w:hAnsi="Times New Roman" w:cs="Times New Roman"/>
          </w:rPr>
          <w:delText>0.</w:delText>
        </w:r>
      </w:del>
      <w:r w:rsidR="00E85713">
        <w:rPr>
          <w:rFonts w:ascii="Times New Roman" w:eastAsia="Times New Roman" w:hAnsi="Times New Roman" w:cs="Times New Roman"/>
        </w:rPr>
        <w:t>96</w:t>
      </w:r>
      <w:ins w:id="33" w:author="Lejla Alic" w:date="2018-12-26T19:25:00Z">
        <w:r>
          <w:rPr>
            <w:rFonts w:ascii="Times New Roman" w:eastAsia="Times New Roman" w:hAnsi="Times New Roman" w:cs="Times New Roman"/>
          </w:rPr>
          <w:t>.</w:t>
        </w:r>
      </w:ins>
      <w:r w:rsidR="00E85713">
        <w:rPr>
          <w:rFonts w:ascii="Times New Roman" w:eastAsia="Times New Roman" w:hAnsi="Times New Roman" w:cs="Times New Roman"/>
        </w:rPr>
        <w:t>8</w:t>
      </w:r>
      <w:del w:id="34" w:author="Lejla Alic" w:date="2018-12-26T19:25:00Z">
        <w:r w:rsidR="00E85713" w:rsidDel="002666F6">
          <w:rPr>
            <w:rFonts w:ascii="Times New Roman" w:eastAsia="Times New Roman" w:hAnsi="Times New Roman" w:cs="Times New Roman"/>
          </w:rPr>
          <w:delText>1</w:delText>
        </w:r>
      </w:del>
      <w:ins w:id="35" w:author="Lejla Alic" w:date="2018-12-26T19:25:00Z">
        <w:r>
          <w:rPr>
            <w:rFonts w:ascii="Times New Roman" w:eastAsia="Times New Roman" w:hAnsi="Times New Roman" w:cs="Times New Roman"/>
          </w:rPr>
          <w:t xml:space="preserve"> %</w:t>
        </w:r>
      </w:ins>
      <w:r w:rsidR="00E85713">
        <w:rPr>
          <w:rFonts w:ascii="Times New Roman" w:eastAsia="Times New Roman" w:hAnsi="Times New Roman" w:cs="Times New Roman"/>
        </w:rPr>
        <w:t xml:space="preserve">, and sensitivity of </w:t>
      </w:r>
      <w:del w:id="36" w:author="Lejla Alic" w:date="2018-12-26T19:25:00Z">
        <w:r w:rsidR="00E85713" w:rsidDel="002666F6">
          <w:rPr>
            <w:rFonts w:ascii="Times New Roman" w:eastAsia="Times New Roman" w:hAnsi="Times New Roman" w:cs="Times New Roman"/>
          </w:rPr>
          <w:delText>0.</w:delText>
        </w:r>
      </w:del>
      <w:r w:rsidR="00E85713">
        <w:rPr>
          <w:rFonts w:ascii="Times New Roman" w:eastAsia="Times New Roman" w:hAnsi="Times New Roman" w:cs="Times New Roman"/>
        </w:rPr>
        <w:t>80</w:t>
      </w:r>
      <w:ins w:id="37" w:author="Lejla Alic" w:date="2018-12-26T19:25:00Z">
        <w:r>
          <w:rPr>
            <w:rFonts w:ascii="Times New Roman" w:eastAsia="Times New Roman" w:hAnsi="Times New Roman" w:cs="Times New Roman"/>
          </w:rPr>
          <w:t>.</w:t>
        </w:r>
      </w:ins>
      <w:del w:id="38" w:author="Lejla Alic" w:date="2018-12-26T19:25:00Z">
        <w:r w:rsidR="00E85713" w:rsidDel="002666F6">
          <w:rPr>
            <w:rFonts w:ascii="Times New Roman" w:eastAsia="Times New Roman" w:hAnsi="Times New Roman" w:cs="Times New Roman"/>
          </w:rPr>
          <w:delText>4</w:delText>
        </w:r>
      </w:del>
      <w:r w:rsidR="00E85713">
        <w:rPr>
          <w:rFonts w:ascii="Times New Roman" w:eastAsia="Times New Roman" w:hAnsi="Times New Roman" w:cs="Times New Roman"/>
        </w:rPr>
        <w:t>5.</w:t>
      </w:r>
      <w:r w:rsidR="00E85713" w:rsidRPr="00DF46A8">
        <w:rPr>
          <w:rFonts w:ascii="Times New Roman" w:hAnsi="Times New Roman" w:cs="Times New Roman"/>
        </w:rPr>
        <w:t xml:space="preserve"> </w:t>
      </w:r>
    </w:p>
    <w:p w:rsidR="004B21BD" w:rsidRDefault="00E85713" w:rsidP="00F0741E">
      <w:pPr>
        <w:jc w:val="both"/>
        <w:rPr>
          <w:rFonts w:ascii="Times New Roman" w:eastAsia="Times New Roman" w:hAnsi="Times New Roman" w:cs="Times New Roman"/>
        </w:rPr>
      </w:pPr>
      <w:r>
        <w:rPr>
          <w:rFonts w:ascii="Times New Roman" w:eastAsia="Times New Roman" w:hAnsi="Times New Roman" w:cs="Times New Roman"/>
        </w:rPr>
        <w:t xml:space="preserve">Table III presents a comparison of the generated SVM models </w:t>
      </w:r>
      <w:del w:id="39" w:author="Lejla Alic" w:date="2018-12-26T19:41:00Z">
        <w:r w:rsidDel="00CA1A2E">
          <w:rPr>
            <w:rFonts w:ascii="Times New Roman" w:eastAsia="Times New Roman" w:hAnsi="Times New Roman" w:cs="Times New Roman"/>
          </w:rPr>
          <w:delText xml:space="preserve">with </w:delText>
        </w:r>
      </w:del>
      <w:ins w:id="40" w:author="Lejla Alic" w:date="2018-12-26T19:41:00Z">
        <w:r w:rsidR="00CA1A2E">
          <w:rPr>
            <w:rFonts w:ascii="Times New Roman" w:eastAsia="Times New Roman" w:hAnsi="Times New Roman" w:cs="Times New Roman"/>
          </w:rPr>
          <w:t>to t</w:t>
        </w:r>
      </w:ins>
      <w:ins w:id="41" w:author="Lejla Alic" w:date="2018-12-26T19:42:00Z">
        <w:r w:rsidR="00CA1A2E">
          <w:rPr>
            <w:rFonts w:ascii="Times New Roman" w:eastAsia="Times New Roman" w:hAnsi="Times New Roman" w:cs="Times New Roman"/>
          </w:rPr>
          <w:t>h</w:t>
        </w:r>
      </w:ins>
      <w:ins w:id="42" w:author="Lejla Alic" w:date="2018-12-26T19:41:00Z">
        <w:r w:rsidR="00CA1A2E">
          <w:rPr>
            <w:rFonts w:ascii="Times New Roman" w:eastAsia="Times New Roman" w:hAnsi="Times New Roman" w:cs="Times New Roman"/>
          </w:rPr>
          <w:t>e</w:t>
        </w:r>
        <w:r w:rsidR="00CA1A2E">
          <w:rPr>
            <w:rFonts w:ascii="Times New Roman" w:eastAsia="Times New Roman" w:hAnsi="Times New Roman" w:cs="Times New Roman"/>
          </w:rPr>
          <w:t xml:space="preserve"> </w:t>
        </w:r>
      </w:ins>
      <w:r>
        <w:rPr>
          <w:rFonts w:ascii="Times New Roman" w:eastAsia="Times New Roman" w:hAnsi="Times New Roman" w:cs="Times New Roman"/>
        </w:rPr>
        <w:t xml:space="preserve">results obtained in other studies using the SAHS dataset. </w:t>
      </w:r>
      <w:commentRangeStart w:id="43"/>
      <w:del w:id="44" w:author="Lejla Alic" w:date="2018-12-26T19:41:00Z">
        <w:r w:rsidDel="00CA1A2E">
          <w:rPr>
            <w:rFonts w:ascii="Times New Roman" w:eastAsia="Times New Roman" w:hAnsi="Times New Roman" w:cs="Times New Roman"/>
          </w:rPr>
          <w:delText>In addition to the SVM based prediction, we also explored the effect of balancing the class prevalence in the SAHS dataset prior to training.</w:delText>
        </w:r>
        <w:r w:rsidRPr="00ED0309" w:rsidDel="00CA1A2E">
          <w:rPr>
            <w:rFonts w:ascii="Times New Roman" w:eastAsia="Times New Roman" w:hAnsi="Times New Roman" w:cs="Times New Roman"/>
          </w:rPr>
          <w:delText xml:space="preserve"> </w:delText>
        </w:r>
        <w:r w:rsidDel="00CA1A2E">
          <w:rPr>
            <w:rFonts w:ascii="Times New Roman" w:eastAsia="Times New Roman" w:hAnsi="Times New Roman" w:cs="Times New Roman"/>
          </w:rPr>
          <w:delText xml:space="preserve">The majority class was </w:delText>
        </w:r>
        <w:r w:rsidRPr="00ED0309" w:rsidDel="00CA1A2E">
          <w:rPr>
            <w:rFonts w:ascii="Times New Roman" w:eastAsia="Times New Roman" w:hAnsi="Times New Roman" w:cs="Times New Roman"/>
          </w:rPr>
          <w:delText>random</w:delText>
        </w:r>
        <w:r w:rsidDel="00CA1A2E">
          <w:rPr>
            <w:rFonts w:ascii="Times New Roman" w:eastAsia="Times New Roman" w:hAnsi="Times New Roman" w:cs="Times New Roman"/>
          </w:rPr>
          <w:delText>ly</w:delText>
        </w:r>
        <w:r w:rsidRPr="00ED0309" w:rsidDel="00CA1A2E">
          <w:rPr>
            <w:rFonts w:ascii="Times New Roman" w:eastAsia="Times New Roman" w:hAnsi="Times New Roman" w:cs="Times New Roman"/>
          </w:rPr>
          <w:delText xml:space="preserve"> under-sampl</w:delText>
        </w:r>
        <w:r w:rsidDel="00CA1A2E">
          <w:rPr>
            <w:rFonts w:ascii="Times New Roman" w:eastAsia="Times New Roman" w:hAnsi="Times New Roman" w:cs="Times New Roman"/>
          </w:rPr>
          <w:delText>ed</w:delText>
        </w:r>
        <w:r w:rsidRPr="00ED0309" w:rsidDel="00CA1A2E">
          <w:rPr>
            <w:rFonts w:ascii="Times New Roman" w:eastAsia="Times New Roman" w:hAnsi="Times New Roman" w:cs="Times New Roman"/>
          </w:rPr>
          <w:delText>, and 160 instances from each class were used</w:delText>
        </w:r>
        <w:r w:rsidDel="00CA1A2E">
          <w:rPr>
            <w:rFonts w:ascii="Times New Roman" w:eastAsia="Times New Roman" w:hAnsi="Times New Roman" w:cs="Times New Roman"/>
          </w:rPr>
          <w:delText>. Although, a marginal increase in the classifier accuracy due to the introduction of an artificial bias was observed, the classifier sensitivity decreased which contraindicated the process of balancing the dataset.</w:delText>
        </w:r>
      </w:del>
      <w:commentRangeEnd w:id="43"/>
      <w:r w:rsidR="00CA1A2E">
        <w:rPr>
          <w:rStyle w:val="CommentReference"/>
          <w:rFonts w:ascii="Calibri" w:eastAsia="Calibri" w:hAnsi="Calibri" w:cs="Arial"/>
          <w:lang w:val="nl-NL"/>
        </w:rPr>
        <w:commentReference w:id="43"/>
      </w:r>
      <w:r w:rsidR="00CA1A2E">
        <w:rPr>
          <w:rFonts w:ascii="Times New Roman" w:eastAsia="Times New Roman" w:hAnsi="Times New Roman" w:cs="Times New Roman"/>
        </w:rPr>
        <w:t xml:space="preserve"> </w:t>
      </w:r>
      <w:r w:rsidR="00CF650F">
        <w:rPr>
          <w:rFonts w:ascii="Times New Roman" w:eastAsia="Times New Roman" w:hAnsi="Times New Roman" w:cs="Times New Roman"/>
        </w:rPr>
        <w:t xml:space="preserve">We compared our results with the </w:t>
      </w:r>
      <w:r w:rsidR="00CF650F" w:rsidRPr="00CF650F">
        <w:rPr>
          <w:rFonts w:ascii="Times New Roman" w:eastAsia="Times New Roman" w:hAnsi="Times New Roman" w:cs="Times New Roman"/>
        </w:rPr>
        <w:t>San Antonio diabetes prediction model (SADPM) [15]</w:t>
      </w:r>
      <w:r w:rsidR="00CF650F">
        <w:rPr>
          <w:rFonts w:ascii="Times New Roman" w:eastAsia="Times New Roman" w:hAnsi="Times New Roman" w:cs="Times New Roman"/>
        </w:rPr>
        <w:t xml:space="preserve">, in which </w:t>
      </w:r>
      <w:del w:id="45" w:author="Lejla Alic" w:date="2018-12-26T19:47:00Z">
        <w:r w:rsidR="00CF650F" w:rsidRPr="00CF650F" w:rsidDel="00F0741E">
          <w:rPr>
            <w:rFonts w:ascii="Times New Roman" w:eastAsia="Times New Roman" w:hAnsi="Times New Roman" w:cs="Times New Roman"/>
          </w:rPr>
          <w:delText xml:space="preserve">a person’s </w:delText>
        </w:r>
      </w:del>
      <w:r w:rsidR="00CF650F" w:rsidRPr="00CF650F">
        <w:rPr>
          <w:rFonts w:ascii="Times New Roman" w:eastAsia="Times New Roman" w:hAnsi="Times New Roman" w:cs="Times New Roman"/>
        </w:rPr>
        <w:t>age, gender, ethnicity</w:t>
      </w:r>
      <w:r w:rsidR="00CF650F">
        <w:rPr>
          <w:rFonts w:ascii="Times New Roman" w:eastAsia="Times New Roman" w:hAnsi="Times New Roman" w:cs="Times New Roman"/>
        </w:rPr>
        <w:t>,</w:t>
      </w:r>
      <w:r w:rsidR="00CF650F" w:rsidRPr="00CF650F">
        <w:rPr>
          <w:rFonts w:ascii="Times New Roman" w:eastAsia="Times New Roman" w:hAnsi="Times New Roman" w:cs="Times New Roman"/>
        </w:rPr>
        <w:t xml:space="preserve"> </w:t>
      </w:r>
      <w:r w:rsidR="00CF650F">
        <w:rPr>
          <w:rFonts w:ascii="Times New Roman" w:eastAsia="Times New Roman" w:hAnsi="Times New Roman" w:cs="Times New Roman"/>
        </w:rPr>
        <w:t>f</w:t>
      </w:r>
      <w:r w:rsidR="00CF650F" w:rsidRPr="00CF650F">
        <w:rPr>
          <w:rFonts w:ascii="Times New Roman" w:eastAsia="Times New Roman" w:hAnsi="Times New Roman" w:cs="Times New Roman"/>
        </w:rPr>
        <w:t>asting glucose level</w:t>
      </w:r>
      <w:r w:rsidR="00CF650F">
        <w:rPr>
          <w:rFonts w:ascii="Times New Roman" w:eastAsia="Times New Roman" w:hAnsi="Times New Roman" w:cs="Times New Roman"/>
        </w:rPr>
        <w:t xml:space="preserve">, family history, blood pressure, and cholesterol level were used to construct </w:t>
      </w:r>
      <w:r w:rsidR="00CF650F" w:rsidRPr="00CF650F">
        <w:rPr>
          <w:rFonts w:ascii="Times New Roman" w:eastAsia="Times New Roman" w:hAnsi="Times New Roman" w:cs="Times New Roman"/>
        </w:rPr>
        <w:t>a logistic regression.</w:t>
      </w:r>
      <w:r w:rsidR="00CF650F">
        <w:rPr>
          <w:rFonts w:ascii="Times New Roman" w:eastAsia="Times New Roman" w:hAnsi="Times New Roman" w:cs="Times New Roman"/>
        </w:rPr>
        <w:t xml:space="preserve"> It is </w:t>
      </w:r>
      <w:r w:rsidR="004B21BD">
        <w:rPr>
          <w:rFonts w:ascii="Times New Roman" w:eastAsia="Times New Roman" w:hAnsi="Times New Roman" w:cs="Times New Roman"/>
        </w:rPr>
        <w:t>notable</w:t>
      </w:r>
      <w:r w:rsidR="00CF650F">
        <w:rPr>
          <w:rFonts w:ascii="Times New Roman" w:eastAsia="Times New Roman" w:hAnsi="Times New Roman" w:cs="Times New Roman"/>
        </w:rPr>
        <w:t xml:space="preserve"> that the </w:t>
      </w:r>
      <w:r w:rsidR="004B21BD">
        <w:rPr>
          <w:rFonts w:ascii="Times New Roman" w:eastAsia="Times New Roman" w:hAnsi="Times New Roman" w:cs="Times New Roman"/>
        </w:rPr>
        <w:t xml:space="preserve">SADPM has a </w:t>
      </w:r>
      <w:del w:id="46" w:author="Lejla Alic" w:date="2018-12-26T19:47:00Z">
        <w:r w:rsidR="004B21BD" w:rsidDel="00F0741E">
          <w:rPr>
            <w:rFonts w:ascii="Times New Roman" w:eastAsia="Times New Roman" w:hAnsi="Times New Roman" w:cs="Times New Roman"/>
          </w:rPr>
          <w:delText xml:space="preserve">very </w:delText>
        </w:r>
      </w:del>
      <w:ins w:id="47" w:author="Lejla Alic" w:date="2018-12-26T19:47:00Z">
        <w:r w:rsidR="00F0741E">
          <w:rPr>
            <w:rFonts w:ascii="Times New Roman" w:eastAsia="Times New Roman" w:hAnsi="Times New Roman" w:cs="Times New Roman"/>
          </w:rPr>
          <w:t xml:space="preserve">reasonable </w:t>
        </w:r>
      </w:ins>
      <w:del w:id="48" w:author="Lejla Alic" w:date="2018-12-26T19:47:00Z">
        <w:r w:rsidR="004B21BD" w:rsidDel="00F0741E">
          <w:rPr>
            <w:rFonts w:ascii="Times New Roman" w:eastAsia="Times New Roman" w:hAnsi="Times New Roman" w:cs="Times New Roman"/>
          </w:rPr>
          <w:delText>high</w:delText>
        </w:r>
      </w:del>
      <w:r w:rsidR="004B21BD">
        <w:rPr>
          <w:rFonts w:ascii="Times New Roman" w:eastAsia="Times New Roman" w:hAnsi="Times New Roman" w:cs="Times New Roman"/>
        </w:rPr>
        <w:t xml:space="preserve"> sensitivity </w:t>
      </w:r>
      <w:ins w:id="49" w:author="Lejla Alic" w:date="2018-12-26T19:47:00Z">
        <w:r w:rsidR="00F0741E">
          <w:rPr>
            <w:rFonts w:ascii="Times New Roman" w:eastAsia="Times New Roman" w:hAnsi="Times New Roman" w:cs="Times New Roman"/>
          </w:rPr>
          <w:t>(</w:t>
        </w:r>
      </w:ins>
      <w:del w:id="50" w:author="Lejla Alic" w:date="2018-12-26T19:47:00Z">
        <w:r w:rsidR="004B21BD" w:rsidDel="00F0741E">
          <w:rPr>
            <w:rFonts w:ascii="Times New Roman" w:eastAsia="Times New Roman" w:hAnsi="Times New Roman" w:cs="Times New Roman"/>
          </w:rPr>
          <w:delText xml:space="preserve">of </w:delText>
        </w:r>
      </w:del>
      <w:r w:rsidR="004B21BD">
        <w:rPr>
          <w:rFonts w:ascii="Times New Roman" w:eastAsia="Times New Roman" w:hAnsi="Times New Roman" w:cs="Times New Roman"/>
        </w:rPr>
        <w:t>88.8</w:t>
      </w:r>
      <w:del w:id="51" w:author="Lejla Alic" w:date="2018-12-26T19:48:00Z">
        <w:r w:rsidR="004B21BD" w:rsidDel="00F0741E">
          <w:rPr>
            <w:rFonts w:ascii="Times New Roman" w:eastAsia="Times New Roman" w:hAnsi="Times New Roman" w:cs="Times New Roman"/>
          </w:rPr>
          <w:delText>0</w:delText>
        </w:r>
      </w:del>
      <w:r w:rsidR="004B21BD">
        <w:rPr>
          <w:rFonts w:ascii="Times New Roman" w:eastAsia="Times New Roman" w:hAnsi="Times New Roman" w:cs="Times New Roman"/>
        </w:rPr>
        <w:t>%</w:t>
      </w:r>
      <w:ins w:id="52" w:author="Lejla Alic" w:date="2018-12-26T19:48:00Z">
        <w:r w:rsidR="00F0741E">
          <w:rPr>
            <w:rFonts w:ascii="Times New Roman" w:eastAsia="Times New Roman" w:hAnsi="Times New Roman" w:cs="Times New Roman"/>
          </w:rPr>
          <w:t>)</w:t>
        </w:r>
      </w:ins>
      <w:r w:rsidR="004B21BD">
        <w:rPr>
          <w:rFonts w:ascii="Times New Roman" w:eastAsia="Times New Roman" w:hAnsi="Times New Roman" w:cs="Times New Roman"/>
        </w:rPr>
        <w:t>, however this increased prediction performance comes along with a very low accuracy of only 56.3</w:t>
      </w:r>
      <w:del w:id="53" w:author="Lejla Alic" w:date="2018-12-26T19:48:00Z">
        <w:r w:rsidR="004B21BD" w:rsidDel="00F0741E">
          <w:rPr>
            <w:rFonts w:ascii="Times New Roman" w:eastAsia="Times New Roman" w:hAnsi="Times New Roman" w:cs="Times New Roman"/>
          </w:rPr>
          <w:delText>29</w:delText>
        </w:r>
      </w:del>
      <w:r w:rsidR="004B21BD">
        <w:rPr>
          <w:rFonts w:ascii="Times New Roman" w:eastAsia="Times New Roman" w:hAnsi="Times New Roman" w:cs="Times New Roman"/>
        </w:rPr>
        <w:t>%. In [16], a two-step approach was introduced that first used the SADPM risk score</w:t>
      </w:r>
      <w:r w:rsidR="00CF650F" w:rsidRPr="00CF650F">
        <w:rPr>
          <w:rFonts w:ascii="Times New Roman" w:eastAsia="Times New Roman" w:hAnsi="Times New Roman" w:cs="Times New Roman"/>
        </w:rPr>
        <w:t xml:space="preserve"> </w:t>
      </w:r>
      <w:r w:rsidR="004B21BD">
        <w:rPr>
          <w:rFonts w:ascii="Times New Roman" w:eastAsia="Times New Roman" w:hAnsi="Times New Roman" w:cs="Times New Roman"/>
        </w:rPr>
        <w:t xml:space="preserve">and then augmented it with the </w:t>
      </w:r>
      <w:r w:rsidR="00CF650F" w:rsidRPr="00CF650F">
        <w:rPr>
          <w:rFonts w:ascii="Times New Roman" w:eastAsia="Times New Roman" w:hAnsi="Times New Roman" w:cs="Times New Roman"/>
        </w:rPr>
        <w:t>1-h</w:t>
      </w:r>
      <w:ins w:id="54" w:author="Lejla Alic" w:date="2018-12-26T19:48:00Z">
        <w:r w:rsidR="00F0741E">
          <w:rPr>
            <w:rFonts w:ascii="Times New Roman" w:eastAsia="Times New Roman" w:hAnsi="Times New Roman" w:cs="Times New Roman"/>
          </w:rPr>
          <w:t>ou</w:t>
        </w:r>
      </w:ins>
      <w:r w:rsidR="00CF650F" w:rsidRPr="00CF650F">
        <w:rPr>
          <w:rFonts w:ascii="Times New Roman" w:eastAsia="Times New Roman" w:hAnsi="Times New Roman" w:cs="Times New Roman"/>
        </w:rPr>
        <w:t xml:space="preserve">r blood glucose </w:t>
      </w:r>
      <w:r w:rsidR="004B21BD">
        <w:rPr>
          <w:rFonts w:ascii="Times New Roman" w:eastAsia="Times New Roman" w:hAnsi="Times New Roman" w:cs="Times New Roman"/>
        </w:rPr>
        <w:t>level. This strategy resulted in an improved accuracy but the sensitivity dropped to 77.7</w:t>
      </w:r>
      <w:del w:id="55" w:author="Lejla Alic" w:date="2018-12-26T19:48:00Z">
        <w:r w:rsidR="004B21BD" w:rsidDel="00F0741E">
          <w:rPr>
            <w:rFonts w:ascii="Times New Roman" w:eastAsia="Times New Roman" w:hAnsi="Times New Roman" w:cs="Times New Roman"/>
          </w:rPr>
          <w:delText>0</w:delText>
        </w:r>
      </w:del>
      <w:r w:rsidR="004B21BD">
        <w:rPr>
          <w:rFonts w:ascii="Times New Roman" w:eastAsia="Times New Roman" w:hAnsi="Times New Roman" w:cs="Times New Roman"/>
        </w:rPr>
        <w:t xml:space="preserve">% </w:t>
      </w:r>
    </w:p>
    <w:p w:rsidR="00393E73" w:rsidRDefault="000D6AEB" w:rsidP="00CA1A2E">
      <w:pPr>
        <w:jc w:val="both"/>
        <w:rPr>
          <w:rFonts w:ascii="Times New Roman" w:eastAsia="Times New Roman" w:hAnsi="Times New Roman" w:cs="Times New Roman"/>
        </w:rPr>
      </w:pPr>
      <w:r>
        <w:rPr>
          <w:rFonts w:ascii="Times New Roman" w:eastAsia="Times New Roman" w:hAnsi="Times New Roman" w:cs="Times New Roman"/>
        </w:rPr>
        <w:t>Table 3 also reveals that out of those subjects, diagnosed with prediabetes according to the WHO IGT criteria</w:t>
      </w:r>
      <w:ins w:id="56" w:author="Lejla Alic" w:date="2018-12-26T19:49:00Z">
        <w:r w:rsidR="002C38D0">
          <w:rPr>
            <w:rFonts w:ascii="Times New Roman" w:eastAsia="Times New Roman" w:hAnsi="Times New Roman" w:cs="Times New Roman"/>
          </w:rPr>
          <w:t xml:space="preserve"> at baseline</w:t>
        </w:r>
      </w:ins>
      <w:r>
        <w:rPr>
          <w:rFonts w:ascii="Times New Roman" w:eastAsia="Times New Roman" w:hAnsi="Times New Roman" w:cs="Times New Roman"/>
        </w:rPr>
        <w:t xml:space="preserve">, only 33.93% </w:t>
      </w:r>
      <w:ins w:id="57" w:author="Lejla Alic" w:date="2018-12-26T19:49:00Z">
        <w:r w:rsidR="002C38D0">
          <w:rPr>
            <w:rFonts w:ascii="Times New Roman" w:eastAsia="Times New Roman" w:hAnsi="Times New Roman" w:cs="Times New Roman"/>
          </w:rPr>
          <w:t xml:space="preserve">actually </w:t>
        </w:r>
      </w:ins>
      <w:r>
        <w:rPr>
          <w:rFonts w:ascii="Times New Roman" w:eastAsia="Times New Roman" w:hAnsi="Times New Roman" w:cs="Times New Roman"/>
        </w:rPr>
        <w:t xml:space="preserve">developed diabetes between the baseline and the follow-up. </w:t>
      </w:r>
      <w:commentRangeStart w:id="58"/>
      <w:r>
        <w:rPr>
          <w:rFonts w:ascii="Times New Roman" w:eastAsia="Times New Roman" w:hAnsi="Times New Roman" w:cs="Times New Roman"/>
        </w:rPr>
        <w:t>Moreover, only 8.19% of the subjects were diagnosed with diabetes that matched one of the diagnostic criteria defined by the American Diabetes Association (ADA).</w:t>
      </w:r>
      <w:commentRangeEnd w:id="58"/>
      <w:r w:rsidR="002C38D0">
        <w:rPr>
          <w:rStyle w:val="CommentReference"/>
          <w:rFonts w:ascii="Calibri" w:eastAsia="Calibri" w:hAnsi="Calibri" w:cs="Arial"/>
          <w:lang w:val="nl-NL"/>
        </w:rPr>
        <w:commentReference w:id="58"/>
      </w:r>
    </w:p>
    <w:p w:rsidR="00CA1A2E" w:rsidRPr="00393E73" w:rsidRDefault="00CA1A2E" w:rsidP="00CA1A2E">
      <w:pPr>
        <w:jc w:val="both"/>
        <w:rPr>
          <w:rFonts w:ascii="Times New Roman" w:eastAsia="Times New Roman" w:hAnsi="Times New Roman" w:cs="Times New Roman"/>
        </w:rPr>
      </w:pPr>
    </w:p>
    <w:p w:rsidR="00393E73" w:rsidRDefault="00393E73" w:rsidP="00393E73">
      <w:pPr>
        <w:spacing w:before="72" w:after="0" w:line="362" w:lineRule="auto"/>
        <w:ind w:left="2678" w:right="907"/>
        <w:jc w:val="both"/>
        <w:rPr>
          <w:ins w:id="59" w:author="Lejla Alic" w:date="2018-12-26T19:28:00Z"/>
          <w:rFonts w:ascii="Times New Roman" w:eastAsia="Times New Roman" w:hAnsi="Times New Roman" w:cs="Times New Roman"/>
        </w:rPr>
      </w:pPr>
      <w:r w:rsidRPr="00393E73">
        <w:rPr>
          <w:rFonts w:ascii="Times New Roman" w:eastAsia="Times New Roman" w:hAnsi="Times New Roman" w:cs="Times New Roman"/>
        </w:rPr>
        <w:t xml:space="preserve">Table 3: Validation performance </w:t>
      </w:r>
      <w:ins w:id="60" w:author="Lejla Alic" w:date="2018-12-26T19:38:00Z">
        <w:r w:rsidR="00497E71">
          <w:rPr>
            <w:rFonts w:ascii="Times New Roman" w:eastAsia="Times New Roman" w:hAnsi="Times New Roman" w:cs="Times New Roman"/>
          </w:rPr>
          <w:t xml:space="preserve">of the best SVM </w:t>
        </w:r>
      </w:ins>
      <w:r w:rsidRPr="00393E73">
        <w:rPr>
          <w:rFonts w:ascii="Times New Roman" w:eastAsia="Times New Roman" w:hAnsi="Times New Roman" w:cs="Times New Roman"/>
        </w:rPr>
        <w:t>classifiers</w:t>
      </w:r>
    </w:p>
    <w:p w:rsidR="002666F6" w:rsidRPr="00393E73" w:rsidRDefault="002666F6" w:rsidP="00393E73">
      <w:pPr>
        <w:spacing w:before="72" w:after="0" w:line="362" w:lineRule="auto"/>
        <w:ind w:left="2678" w:right="907"/>
        <w:jc w:val="both"/>
        <w:rPr>
          <w:rFonts w:ascii="Times New Roman" w:eastAsia="Times New Roman" w:hAnsi="Times New Roman" w:cs="Times New Roman"/>
        </w:rPr>
      </w:pPr>
      <w:ins w:id="61" w:author="Lejla Alic" w:date="2018-12-26T19:28:00Z">
        <w:r>
          <w:rPr>
            <w:rFonts w:ascii="Times New Roman" w:eastAsia="Times New Roman" w:hAnsi="Times New Roman" w:cs="Times New Roman"/>
          </w:rPr>
          <w:t xml:space="preserve">* is current standard of care [REF] to diagnose </w:t>
        </w:r>
      </w:ins>
      <w:ins w:id="62" w:author="Lejla Alic" w:date="2018-12-26T19:29:00Z">
        <w:r>
          <w:rPr>
            <w:rFonts w:ascii="Times New Roman" w:eastAsia="Times New Roman" w:hAnsi="Times New Roman" w:cs="Times New Roman"/>
          </w:rPr>
          <w:t>T2DM</w:t>
        </w:r>
      </w:ins>
    </w:p>
    <w:tbl>
      <w:tblPr>
        <w:tblW w:w="8886" w:type="dxa"/>
        <w:jc w:val="center"/>
        <w:tblCellSpacing w:w="0" w:type="dxa"/>
        <w:tblBorders>
          <w:top w:val="outset" w:sz="6" w:space="0" w:color="999999"/>
          <w:left w:val="outset" w:sz="6" w:space="0" w:color="999999"/>
          <w:bottom w:val="outset" w:sz="6" w:space="0" w:color="999999"/>
          <w:right w:val="outset" w:sz="6" w:space="0" w:color="999999"/>
        </w:tblBorders>
        <w:tblCellMar>
          <w:top w:w="105" w:type="dxa"/>
          <w:left w:w="105" w:type="dxa"/>
          <w:bottom w:w="105" w:type="dxa"/>
          <w:right w:w="105" w:type="dxa"/>
        </w:tblCellMar>
        <w:tblLook w:val="04A0" w:firstRow="1" w:lastRow="0" w:firstColumn="1" w:lastColumn="0" w:noHBand="0" w:noVBand="1"/>
      </w:tblPr>
      <w:tblGrid>
        <w:gridCol w:w="3287"/>
        <w:gridCol w:w="1815"/>
        <w:gridCol w:w="2045"/>
        <w:gridCol w:w="1739"/>
      </w:tblGrid>
      <w:tr w:rsidR="00393E73" w:rsidRPr="002666F6" w:rsidTr="002666F6">
        <w:trPr>
          <w:trHeight w:val="150"/>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rPr>
                <w:rFonts w:ascii="Times New Roman" w:eastAsia="Times New Roman" w:hAnsi="Times New Roman" w:cs="Times New Roman"/>
                <w:sz w:val="20"/>
                <w:szCs w:val="20"/>
              </w:rPr>
            </w:pPr>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right="-57"/>
              <w:jc w:val="center"/>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Accuracy ± SD</w:t>
            </w:r>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245" w:right="-118"/>
              <w:jc w:val="center"/>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Sensitivity ± SD</w:t>
            </w:r>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43"/>
              <w:jc w:val="center"/>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Specificity ± SD</w:t>
            </w:r>
          </w:p>
        </w:tc>
      </w:tr>
      <w:tr w:rsidR="00393E73" w:rsidRPr="002666F6" w:rsidDel="002666F6" w:rsidTr="002666F6">
        <w:trPr>
          <w:trHeight w:val="165"/>
          <w:tblCellSpacing w:w="0" w:type="dxa"/>
          <w:jc w:val="center"/>
          <w:del w:id="63" w:author="Lejla Alic" w:date="2018-12-26T19:25:00Z"/>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393E73" w:rsidRPr="002666F6" w:rsidDel="002666F6" w:rsidRDefault="00393E73" w:rsidP="002666F6">
            <w:pPr>
              <w:spacing w:before="100" w:beforeAutospacing="1" w:after="0" w:line="240" w:lineRule="auto"/>
              <w:rPr>
                <w:del w:id="64" w:author="Lejla Alic" w:date="2018-12-26T19:25:00Z"/>
                <w:rFonts w:ascii="Times New Roman" w:eastAsia="Times New Roman" w:hAnsi="Times New Roman" w:cs="Times New Roman"/>
                <w:sz w:val="20"/>
                <w:szCs w:val="20"/>
              </w:rPr>
            </w:pPr>
            <w:del w:id="65" w:author="Lejla Alic" w:date="2018-12-26T19:25:00Z">
              <w:r w:rsidRPr="002666F6" w:rsidDel="002666F6">
                <w:rPr>
                  <w:rFonts w:ascii="Times New Roman" w:eastAsia="Times New Roman" w:hAnsi="Times New Roman" w:cs="Times New Roman"/>
                  <w:sz w:val="20"/>
                  <w:szCs w:val="20"/>
                </w:rPr>
                <w:delText>Linear SVM (Balanced)</w:delText>
              </w:r>
            </w:del>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ind w:right="-483"/>
              <w:jc w:val="both"/>
              <w:rPr>
                <w:del w:id="66" w:author="Lejla Alic" w:date="2018-12-26T19:25:00Z"/>
                <w:rFonts w:ascii="Times New Roman" w:eastAsia="Times New Roman" w:hAnsi="Times New Roman" w:cs="Times New Roman"/>
                <w:sz w:val="20"/>
                <w:szCs w:val="20"/>
              </w:rPr>
            </w:pPr>
            <w:del w:id="67" w:author="Lejla Alic" w:date="2018-12-26T19:25:00Z">
              <w:r w:rsidRPr="002666F6" w:rsidDel="002666F6">
                <w:rPr>
                  <w:rFonts w:ascii="Times New Roman" w:eastAsia="Times New Roman" w:hAnsi="Times New Roman" w:cs="Times New Roman"/>
                  <w:sz w:val="20"/>
                  <w:szCs w:val="20"/>
                </w:rPr>
                <w:delText>97.18 % ± 1.48 %</w:delText>
              </w:r>
            </w:del>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ind w:left="245" w:right="-483"/>
              <w:jc w:val="both"/>
              <w:rPr>
                <w:del w:id="68" w:author="Lejla Alic" w:date="2018-12-26T19:25:00Z"/>
                <w:rFonts w:ascii="Times New Roman" w:eastAsia="Times New Roman" w:hAnsi="Times New Roman" w:cs="Times New Roman"/>
                <w:sz w:val="20"/>
                <w:szCs w:val="20"/>
              </w:rPr>
            </w:pPr>
            <w:del w:id="69" w:author="Lejla Alic" w:date="2018-12-26T19:25:00Z">
              <w:r w:rsidRPr="002666F6" w:rsidDel="002666F6">
                <w:rPr>
                  <w:rFonts w:ascii="Times New Roman" w:eastAsia="Times New Roman" w:hAnsi="Times New Roman" w:cs="Times New Roman"/>
                  <w:sz w:val="20"/>
                  <w:szCs w:val="20"/>
                </w:rPr>
                <w:delText>75.91 % ± 12.68 %</w:delText>
              </w:r>
            </w:del>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ind w:left="43" w:right="-483"/>
              <w:jc w:val="both"/>
              <w:rPr>
                <w:del w:id="70" w:author="Lejla Alic" w:date="2018-12-26T19:25:00Z"/>
                <w:rFonts w:ascii="Times New Roman" w:eastAsia="Times New Roman" w:hAnsi="Times New Roman" w:cs="Times New Roman"/>
                <w:sz w:val="20"/>
                <w:szCs w:val="20"/>
              </w:rPr>
            </w:pPr>
            <w:del w:id="71" w:author="Lejla Alic" w:date="2018-12-26T19:25:00Z">
              <w:r w:rsidRPr="002666F6" w:rsidDel="002666F6">
                <w:rPr>
                  <w:rFonts w:ascii="Times New Roman" w:eastAsia="Times New Roman" w:hAnsi="Times New Roman" w:cs="Times New Roman"/>
                  <w:sz w:val="20"/>
                  <w:szCs w:val="20"/>
                </w:rPr>
                <w:delText>100 %</w:delText>
              </w:r>
            </w:del>
          </w:p>
        </w:tc>
      </w:tr>
      <w:tr w:rsidR="00393E73" w:rsidRPr="002666F6" w:rsidTr="002666F6">
        <w:trPr>
          <w:trHeight w:val="165"/>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right="-483"/>
              <w:rPr>
                <w:rFonts w:ascii="Times New Roman" w:eastAsia="Times New Roman" w:hAnsi="Times New Roman" w:cs="Times New Roman"/>
                <w:sz w:val="20"/>
                <w:szCs w:val="20"/>
              </w:rPr>
            </w:pPr>
            <w:commentRangeStart w:id="72"/>
            <w:r w:rsidRPr="002666F6">
              <w:rPr>
                <w:rFonts w:ascii="Times New Roman" w:eastAsia="Times New Roman" w:hAnsi="Times New Roman" w:cs="Times New Roman"/>
                <w:sz w:val="20"/>
                <w:szCs w:val="20"/>
              </w:rPr>
              <w:t>Linear SVM</w:t>
            </w:r>
            <w:del w:id="73" w:author="Lejla Alic" w:date="2018-12-26T19:25:00Z">
              <w:r w:rsidRPr="002666F6" w:rsidDel="002666F6">
                <w:rPr>
                  <w:rFonts w:ascii="Times New Roman" w:eastAsia="Times New Roman" w:hAnsi="Times New Roman" w:cs="Times New Roman"/>
                  <w:sz w:val="20"/>
                  <w:szCs w:val="20"/>
                </w:rPr>
                <w:delText xml:space="preserve"> (Unbalanced)</w:delText>
              </w:r>
            </w:del>
            <w:commentRangeEnd w:id="72"/>
            <w:r w:rsidR="002666F6">
              <w:rPr>
                <w:rStyle w:val="CommentReference"/>
                <w:rFonts w:ascii="Calibri" w:eastAsia="Calibri" w:hAnsi="Calibri" w:cs="Arial"/>
                <w:lang w:val="nl-NL"/>
              </w:rPr>
              <w:commentReference w:id="72"/>
            </w:r>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93"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96.20 % ± 1.94 %</w:t>
            </w:r>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01"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77.00 % ± 12.08 %</w:t>
            </w:r>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62"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98.75 % ± 1.35 %</w:t>
            </w:r>
          </w:p>
        </w:tc>
      </w:tr>
      <w:tr w:rsidR="002666F6" w:rsidRPr="002666F6" w:rsidDel="002666F6" w:rsidTr="002666F6">
        <w:trPr>
          <w:trHeight w:val="165"/>
          <w:tblCellSpacing w:w="0" w:type="dxa"/>
          <w:jc w:val="center"/>
          <w:del w:id="74" w:author="Lejla Alic" w:date="2018-12-26T19:25:00Z"/>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rPr>
                <w:del w:id="75" w:author="Lejla Alic" w:date="2018-12-26T19:25:00Z"/>
                <w:rFonts w:ascii="Times New Roman" w:eastAsia="Times New Roman" w:hAnsi="Times New Roman" w:cs="Times New Roman"/>
                <w:sz w:val="20"/>
                <w:szCs w:val="20"/>
              </w:rPr>
            </w:pPr>
            <w:del w:id="76" w:author="Lejla Alic" w:date="2018-12-26T19:25:00Z">
              <w:r w:rsidRPr="002666F6" w:rsidDel="002666F6">
                <w:rPr>
                  <w:rFonts w:ascii="Times New Roman" w:eastAsia="Times New Roman" w:hAnsi="Times New Roman" w:cs="Times New Roman"/>
                  <w:sz w:val="20"/>
                  <w:szCs w:val="20"/>
                </w:rPr>
                <w:delText>SVM-RBF (Balanced)</w:delText>
              </w:r>
            </w:del>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ind w:left="93" w:right="-483"/>
              <w:jc w:val="both"/>
              <w:rPr>
                <w:del w:id="77" w:author="Lejla Alic" w:date="2018-12-26T19:25:00Z"/>
                <w:rFonts w:ascii="Times New Roman" w:eastAsia="Times New Roman" w:hAnsi="Times New Roman" w:cs="Times New Roman"/>
                <w:sz w:val="20"/>
                <w:szCs w:val="20"/>
              </w:rPr>
            </w:pPr>
            <w:del w:id="78" w:author="Lejla Alic" w:date="2018-12-26T19:25:00Z">
              <w:r w:rsidRPr="002666F6" w:rsidDel="002666F6">
                <w:rPr>
                  <w:rFonts w:ascii="Times New Roman" w:eastAsia="Times New Roman" w:hAnsi="Times New Roman" w:cs="Times New Roman"/>
                  <w:sz w:val="20"/>
                  <w:szCs w:val="20"/>
                </w:rPr>
                <w:delText>97.73 % ± 1.41 %</w:delText>
              </w:r>
            </w:del>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ind w:left="93" w:right="-483"/>
              <w:jc w:val="both"/>
              <w:rPr>
                <w:del w:id="79" w:author="Lejla Alic" w:date="2018-12-26T19:25:00Z"/>
                <w:rFonts w:ascii="Times New Roman" w:eastAsia="Times New Roman" w:hAnsi="Times New Roman" w:cs="Times New Roman"/>
                <w:sz w:val="20"/>
                <w:szCs w:val="20"/>
              </w:rPr>
            </w:pPr>
            <w:del w:id="80" w:author="Lejla Alic" w:date="2018-12-26T19:25:00Z">
              <w:r w:rsidRPr="002666F6" w:rsidDel="002666F6">
                <w:rPr>
                  <w:rFonts w:ascii="Times New Roman" w:eastAsia="Times New Roman" w:hAnsi="Times New Roman" w:cs="Times New Roman"/>
                  <w:sz w:val="20"/>
                  <w:szCs w:val="20"/>
                </w:rPr>
                <w:delText>80.</w:delText>
              </w:r>
              <w:r w:rsidR="006E6F05" w:rsidRPr="002666F6" w:rsidDel="002666F6">
                <w:rPr>
                  <w:rFonts w:ascii="Times New Roman" w:eastAsia="Times New Roman" w:hAnsi="Times New Roman" w:cs="Times New Roman"/>
                  <w:sz w:val="20"/>
                  <w:szCs w:val="20"/>
                </w:rPr>
                <w:delText>00</w:delText>
              </w:r>
              <w:r w:rsidRPr="002666F6" w:rsidDel="002666F6">
                <w:rPr>
                  <w:rFonts w:ascii="Times New Roman" w:eastAsia="Times New Roman" w:hAnsi="Times New Roman" w:cs="Times New Roman"/>
                  <w:sz w:val="20"/>
                  <w:szCs w:val="20"/>
                </w:rPr>
                <w:delText xml:space="preserve"> % ± 12.03 %</w:delText>
              </w:r>
            </w:del>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Del="002666F6" w:rsidRDefault="00393E73" w:rsidP="002666F6">
            <w:pPr>
              <w:spacing w:before="100" w:beforeAutospacing="1" w:after="0" w:line="240" w:lineRule="auto"/>
              <w:ind w:left="93" w:right="-483"/>
              <w:jc w:val="both"/>
              <w:rPr>
                <w:del w:id="81" w:author="Lejla Alic" w:date="2018-12-26T19:25:00Z"/>
                <w:rFonts w:ascii="Times New Roman" w:eastAsia="Times New Roman" w:hAnsi="Times New Roman" w:cs="Times New Roman"/>
                <w:sz w:val="20"/>
                <w:szCs w:val="20"/>
              </w:rPr>
            </w:pPr>
            <w:del w:id="82" w:author="Lejla Alic" w:date="2018-12-26T19:25:00Z">
              <w:r w:rsidRPr="002666F6" w:rsidDel="002666F6">
                <w:rPr>
                  <w:rFonts w:ascii="Times New Roman" w:eastAsia="Times New Roman" w:hAnsi="Times New Roman" w:cs="Times New Roman"/>
                  <w:sz w:val="20"/>
                  <w:szCs w:val="20"/>
                </w:rPr>
                <w:delText>100 %</w:delText>
              </w:r>
            </w:del>
          </w:p>
        </w:tc>
      </w:tr>
      <w:tr w:rsidR="00393E73" w:rsidRPr="002666F6" w:rsidTr="002666F6">
        <w:trPr>
          <w:trHeight w:val="165"/>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right="-483"/>
              <w:rPr>
                <w:rFonts w:ascii="Times New Roman" w:eastAsia="Times New Roman" w:hAnsi="Times New Roman" w:cs="Times New Roman"/>
                <w:sz w:val="20"/>
                <w:szCs w:val="20"/>
              </w:rPr>
            </w:pPr>
            <w:commentRangeStart w:id="83"/>
            <w:r w:rsidRPr="002666F6">
              <w:rPr>
                <w:rFonts w:ascii="Times New Roman" w:eastAsia="Times New Roman" w:hAnsi="Times New Roman" w:cs="Times New Roman"/>
                <w:sz w:val="20"/>
                <w:szCs w:val="20"/>
              </w:rPr>
              <w:t>SVM-RBF</w:t>
            </w:r>
            <w:del w:id="84" w:author="Lejla Alic" w:date="2018-12-26T19:26:00Z">
              <w:r w:rsidRPr="002666F6" w:rsidDel="002666F6">
                <w:rPr>
                  <w:rFonts w:ascii="Times New Roman" w:eastAsia="Times New Roman" w:hAnsi="Times New Roman" w:cs="Times New Roman"/>
                  <w:sz w:val="20"/>
                  <w:szCs w:val="20"/>
                </w:rPr>
                <w:delText xml:space="preserve"> (</w:delText>
              </w:r>
            </w:del>
            <w:del w:id="85" w:author="Lejla Alic" w:date="2018-12-26T19:25:00Z">
              <w:r w:rsidRPr="002666F6" w:rsidDel="002666F6">
                <w:rPr>
                  <w:rFonts w:ascii="Times New Roman" w:eastAsia="Times New Roman" w:hAnsi="Times New Roman" w:cs="Times New Roman"/>
                  <w:sz w:val="20"/>
                  <w:szCs w:val="20"/>
                </w:rPr>
                <w:delText>Unbalanced</w:delText>
              </w:r>
            </w:del>
            <w:del w:id="86" w:author="Lejla Alic" w:date="2018-12-26T19:26:00Z">
              <w:r w:rsidRPr="002666F6" w:rsidDel="002666F6">
                <w:rPr>
                  <w:rFonts w:ascii="Times New Roman" w:eastAsia="Times New Roman" w:hAnsi="Times New Roman" w:cs="Times New Roman"/>
                  <w:sz w:val="20"/>
                  <w:szCs w:val="20"/>
                </w:rPr>
                <w:delText>)</w:delText>
              </w:r>
            </w:del>
            <w:commentRangeEnd w:id="83"/>
            <w:r w:rsidR="002666F6">
              <w:rPr>
                <w:rStyle w:val="CommentReference"/>
                <w:rFonts w:ascii="Calibri" w:eastAsia="Calibri" w:hAnsi="Calibri" w:cs="Arial"/>
                <w:lang w:val="nl-NL"/>
              </w:rPr>
              <w:commentReference w:id="83"/>
            </w:r>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93"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96.</w:t>
            </w:r>
            <w:r w:rsidR="003A384E" w:rsidRPr="002666F6">
              <w:rPr>
                <w:rFonts w:ascii="Times New Roman" w:eastAsia="Times New Roman" w:hAnsi="Times New Roman" w:cs="Times New Roman"/>
                <w:sz w:val="20"/>
                <w:szCs w:val="20"/>
              </w:rPr>
              <w:t>81</w:t>
            </w:r>
            <w:r w:rsidRPr="002666F6">
              <w:rPr>
                <w:rFonts w:ascii="Times New Roman" w:eastAsia="Times New Roman" w:hAnsi="Times New Roman" w:cs="Times New Roman"/>
                <w:sz w:val="20"/>
                <w:szCs w:val="20"/>
              </w:rPr>
              <w:t xml:space="preserve"> % ± 1.40 %</w:t>
            </w:r>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01"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80.45 % ± 11.50 %</w:t>
            </w:r>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62" w:right="-483"/>
              <w:jc w:val="both"/>
              <w:rPr>
                <w:rFonts w:ascii="Times New Roman" w:eastAsia="Times New Roman" w:hAnsi="Times New Roman" w:cs="Times New Roman"/>
                <w:sz w:val="20"/>
                <w:szCs w:val="20"/>
              </w:rPr>
            </w:pPr>
            <w:commentRangeStart w:id="87"/>
            <w:r w:rsidRPr="002666F6">
              <w:rPr>
                <w:rFonts w:ascii="Times New Roman" w:eastAsia="Times New Roman" w:hAnsi="Times New Roman" w:cs="Times New Roman"/>
                <w:sz w:val="20"/>
                <w:szCs w:val="20"/>
              </w:rPr>
              <w:t>100 %</w:t>
            </w:r>
            <w:commentRangeEnd w:id="87"/>
            <w:r w:rsidR="002666F6">
              <w:rPr>
                <w:rStyle w:val="CommentReference"/>
                <w:rFonts w:ascii="Calibri" w:eastAsia="Calibri" w:hAnsi="Calibri" w:cs="Arial"/>
                <w:lang w:val="nl-NL"/>
              </w:rPr>
              <w:commentReference w:id="87"/>
            </w:r>
          </w:p>
        </w:tc>
      </w:tr>
      <w:tr w:rsidR="00393E73" w:rsidRPr="002666F6" w:rsidTr="002666F6">
        <w:trPr>
          <w:trHeight w:val="165"/>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SADPM [15]</w:t>
            </w:r>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56.329 %</w:t>
            </w:r>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01"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88.80 %</w:t>
            </w:r>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62"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52.00 %</w:t>
            </w:r>
          </w:p>
        </w:tc>
      </w:tr>
      <w:tr w:rsidR="00CF650F" w:rsidRPr="002666F6" w:rsidTr="002666F6">
        <w:trPr>
          <w:trHeight w:val="165"/>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2666F6" w:rsidRDefault="00CF650F" w:rsidP="002666F6">
            <w:pPr>
              <w:spacing w:before="100" w:beforeAutospacing="1" w:after="0" w:line="240" w:lineRule="auto"/>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Two-step Approach [16]</w:t>
            </w:r>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2666F6" w:rsidRDefault="00CF650F" w:rsidP="002666F6">
            <w:pPr>
              <w:spacing w:before="100" w:beforeAutospacing="1" w:after="0" w:line="240" w:lineRule="auto"/>
              <w:ind w:left="93"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w:t>
            </w:r>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2666F6" w:rsidRDefault="00CF650F" w:rsidP="002666F6">
            <w:pPr>
              <w:spacing w:before="100" w:beforeAutospacing="1" w:after="0" w:line="240" w:lineRule="auto"/>
              <w:ind w:left="101"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77.70 %</w:t>
            </w:r>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2666F6" w:rsidRDefault="00CF650F" w:rsidP="002666F6">
            <w:pPr>
              <w:spacing w:before="100" w:beforeAutospacing="1" w:after="0" w:line="240" w:lineRule="auto"/>
              <w:ind w:left="162"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77.40 %</w:t>
            </w:r>
          </w:p>
        </w:tc>
      </w:tr>
      <w:tr w:rsidR="00393E73" w:rsidRPr="002666F6" w:rsidTr="002666F6">
        <w:trPr>
          <w:trHeight w:val="165"/>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rPr>
                <w:rFonts w:ascii="Times New Roman" w:eastAsia="Times New Roman" w:hAnsi="Times New Roman" w:cs="Times New Roman"/>
                <w:sz w:val="20"/>
                <w:szCs w:val="20"/>
              </w:rPr>
            </w:pPr>
            <w:commentRangeStart w:id="88"/>
            <w:r w:rsidRPr="002666F6">
              <w:rPr>
                <w:rFonts w:ascii="Times New Roman" w:eastAsia="Times New Roman" w:hAnsi="Times New Roman" w:cs="Times New Roman"/>
                <w:sz w:val="20"/>
                <w:szCs w:val="20"/>
              </w:rPr>
              <w:t>IGT (PG</w:t>
            </w:r>
            <w:r w:rsidRPr="002666F6">
              <w:rPr>
                <w:rFonts w:ascii="Times New Roman" w:eastAsia="Times New Roman" w:hAnsi="Times New Roman" w:cs="Times New Roman"/>
                <w:sz w:val="20"/>
                <w:szCs w:val="20"/>
                <w:vertAlign w:val="subscript"/>
              </w:rPr>
              <w:t>120</w:t>
            </w:r>
            <w:r w:rsidRPr="002666F6">
              <w:rPr>
                <w:rFonts w:ascii="Times New Roman" w:eastAsia="Times New Roman" w:hAnsi="Times New Roman" w:cs="Times New Roman"/>
                <w:sz w:val="20"/>
                <w:szCs w:val="20"/>
              </w:rPr>
              <w:t xml:space="preserve"> &gt; 140 &amp; &lt;200 mg/</w:t>
            </w:r>
            <w:proofErr w:type="spellStart"/>
            <w:r w:rsidRPr="002666F6">
              <w:rPr>
                <w:rFonts w:ascii="Times New Roman" w:eastAsia="Times New Roman" w:hAnsi="Times New Roman" w:cs="Times New Roman"/>
                <w:sz w:val="20"/>
                <w:szCs w:val="20"/>
              </w:rPr>
              <w:t>dL</w:t>
            </w:r>
            <w:proofErr w:type="spellEnd"/>
            <w:r w:rsidRPr="002666F6">
              <w:rPr>
                <w:rFonts w:ascii="Times New Roman" w:eastAsia="Times New Roman" w:hAnsi="Times New Roman" w:cs="Times New Roman"/>
                <w:sz w:val="20"/>
                <w:szCs w:val="20"/>
              </w:rPr>
              <w:t>)</w:t>
            </w:r>
            <w:ins w:id="89" w:author="Lejla Alic" w:date="2018-12-26T19:28:00Z">
              <w:r w:rsidR="002666F6" w:rsidRPr="002666F6">
                <w:rPr>
                  <w:rFonts w:ascii="Times New Roman" w:eastAsia="Times New Roman" w:hAnsi="Times New Roman" w:cs="Times New Roman"/>
                  <w:sz w:val="20"/>
                  <w:szCs w:val="20"/>
                </w:rPr>
                <w:t>*</w:t>
              </w:r>
            </w:ins>
            <w:commentRangeEnd w:id="88"/>
            <w:ins w:id="90" w:author="Lejla Alic" w:date="2018-12-26T19:46:00Z">
              <w:r w:rsidR="00CA1A2E">
                <w:rPr>
                  <w:rStyle w:val="CommentReference"/>
                  <w:rFonts w:ascii="Calibri" w:eastAsia="Calibri" w:hAnsi="Calibri" w:cs="Arial"/>
                  <w:lang w:val="nl-NL"/>
                </w:rPr>
                <w:commentReference w:id="88"/>
              </w:r>
            </w:ins>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2666F6" w:rsidP="002666F6">
            <w:pPr>
              <w:spacing w:before="100" w:beforeAutospacing="1" w:after="0" w:line="240" w:lineRule="auto"/>
              <w:ind w:left="93" w:right="-483"/>
              <w:jc w:val="both"/>
              <w:rPr>
                <w:rFonts w:ascii="Times New Roman" w:eastAsia="Times New Roman" w:hAnsi="Times New Roman" w:cs="Times New Roman"/>
                <w:sz w:val="20"/>
                <w:szCs w:val="20"/>
              </w:rPr>
            </w:pPr>
            <w:ins w:id="91" w:author="Lejla Alic" w:date="2018-12-26T19:26:00Z">
              <w:r w:rsidRPr="002666F6">
                <w:rPr>
                  <w:rFonts w:ascii="Times New Roman" w:eastAsia="Times New Roman" w:hAnsi="Times New Roman" w:cs="Times New Roman"/>
                  <w:sz w:val="20"/>
                  <w:szCs w:val="20"/>
                </w:rPr>
                <w:t>-</w:t>
              </w:r>
            </w:ins>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393E73" w:rsidP="002666F6">
            <w:pPr>
              <w:spacing w:before="100" w:beforeAutospacing="1" w:after="0" w:line="240" w:lineRule="auto"/>
              <w:ind w:left="101" w:right="-483"/>
              <w:jc w:val="both"/>
              <w:rPr>
                <w:rFonts w:ascii="Times New Roman" w:eastAsia="Times New Roman" w:hAnsi="Times New Roman" w:cs="Times New Roman"/>
                <w:sz w:val="20"/>
                <w:szCs w:val="20"/>
              </w:rPr>
            </w:pPr>
            <w:r w:rsidRPr="002666F6">
              <w:rPr>
                <w:rFonts w:ascii="Times New Roman" w:eastAsia="Times New Roman" w:hAnsi="Times New Roman" w:cs="Times New Roman"/>
                <w:sz w:val="20"/>
                <w:szCs w:val="20"/>
              </w:rPr>
              <w:t>33.93 %</w:t>
            </w:r>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2666F6" w:rsidP="002666F6">
            <w:pPr>
              <w:spacing w:before="100" w:beforeAutospacing="1" w:after="0" w:line="240" w:lineRule="auto"/>
              <w:ind w:left="162" w:right="-483"/>
              <w:jc w:val="both"/>
              <w:rPr>
                <w:rFonts w:ascii="Times New Roman" w:eastAsia="Times New Roman" w:hAnsi="Times New Roman" w:cs="Times New Roman"/>
                <w:sz w:val="20"/>
                <w:szCs w:val="20"/>
              </w:rPr>
            </w:pPr>
            <w:ins w:id="92" w:author="Lejla Alic" w:date="2018-12-26T19:26:00Z">
              <w:r w:rsidRPr="002666F6">
                <w:rPr>
                  <w:rFonts w:ascii="Times New Roman" w:eastAsia="Times New Roman" w:hAnsi="Times New Roman" w:cs="Times New Roman"/>
                  <w:sz w:val="20"/>
                  <w:szCs w:val="20"/>
                </w:rPr>
                <w:t>-</w:t>
              </w:r>
            </w:ins>
          </w:p>
        </w:tc>
      </w:tr>
      <w:tr w:rsidR="00393E73" w:rsidRPr="002666F6" w:rsidTr="002666F6">
        <w:trPr>
          <w:trHeight w:val="289"/>
          <w:tblCellSpacing w:w="0" w:type="dxa"/>
          <w:jc w:val="center"/>
        </w:trPr>
        <w:tc>
          <w:tcPr>
            <w:tcW w:w="3287"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CF650F" w:rsidP="002666F6">
            <w:pPr>
              <w:spacing w:before="100" w:beforeAutospacing="1" w:after="0" w:line="240" w:lineRule="auto"/>
              <w:rPr>
                <w:rFonts w:ascii="Times New Roman" w:eastAsia="Times New Roman" w:hAnsi="Times New Roman" w:cs="Times New Roman"/>
                <w:sz w:val="20"/>
                <w:szCs w:val="20"/>
                <w:lang w:val="nl-NL"/>
              </w:rPr>
            </w:pPr>
            <w:commentRangeStart w:id="93"/>
            <w:r w:rsidRPr="002666F6">
              <w:rPr>
                <w:rFonts w:ascii="Times New Roman" w:eastAsia="Times New Roman" w:hAnsi="Times New Roman" w:cs="Times New Roman"/>
                <w:sz w:val="20"/>
                <w:szCs w:val="20"/>
                <w:lang w:val="nl-NL"/>
              </w:rPr>
              <w:t>ADA</w:t>
            </w:r>
            <w:r w:rsidR="00393E73" w:rsidRPr="002666F6">
              <w:rPr>
                <w:rFonts w:ascii="Times New Roman" w:eastAsia="Times New Roman" w:hAnsi="Times New Roman" w:cs="Times New Roman"/>
                <w:sz w:val="20"/>
                <w:szCs w:val="20"/>
                <w:lang w:val="nl-NL"/>
              </w:rPr>
              <w:t xml:space="preserve"> Criteria (PG</w:t>
            </w:r>
            <w:r w:rsidR="00393E73" w:rsidRPr="002666F6">
              <w:rPr>
                <w:rFonts w:ascii="Times New Roman" w:eastAsia="Times New Roman" w:hAnsi="Times New Roman" w:cs="Times New Roman"/>
                <w:sz w:val="20"/>
                <w:szCs w:val="20"/>
                <w:vertAlign w:val="subscript"/>
                <w:lang w:val="nl-NL"/>
              </w:rPr>
              <w:t>120</w:t>
            </w:r>
            <w:r w:rsidR="00393E73" w:rsidRPr="002666F6">
              <w:rPr>
                <w:rFonts w:ascii="Times New Roman" w:eastAsia="Times New Roman" w:hAnsi="Times New Roman" w:cs="Times New Roman"/>
                <w:sz w:val="20"/>
                <w:szCs w:val="20"/>
                <w:lang w:val="nl-NL"/>
              </w:rPr>
              <w:t xml:space="preserve"> &gt; 200 mg/</w:t>
            </w:r>
            <w:proofErr w:type="spellStart"/>
            <w:r w:rsidR="00393E73" w:rsidRPr="002666F6">
              <w:rPr>
                <w:rFonts w:ascii="Times New Roman" w:eastAsia="Times New Roman" w:hAnsi="Times New Roman" w:cs="Times New Roman"/>
                <w:sz w:val="20"/>
                <w:szCs w:val="20"/>
                <w:lang w:val="nl-NL"/>
              </w:rPr>
              <w:t>dL</w:t>
            </w:r>
            <w:proofErr w:type="spellEnd"/>
            <w:r w:rsidR="00393E73" w:rsidRPr="002666F6">
              <w:rPr>
                <w:rFonts w:ascii="Times New Roman" w:eastAsia="Times New Roman" w:hAnsi="Times New Roman" w:cs="Times New Roman"/>
                <w:sz w:val="20"/>
                <w:szCs w:val="20"/>
                <w:lang w:val="nl-NL"/>
              </w:rPr>
              <w:t>)</w:t>
            </w:r>
            <w:ins w:id="94" w:author="Lejla Alic" w:date="2018-12-26T19:28:00Z">
              <w:r w:rsidR="002666F6" w:rsidRPr="002666F6">
                <w:rPr>
                  <w:rFonts w:ascii="Times New Roman" w:eastAsia="Times New Roman" w:hAnsi="Times New Roman" w:cs="Times New Roman"/>
                  <w:sz w:val="20"/>
                  <w:szCs w:val="20"/>
                  <w:lang w:val="nl-NL"/>
                </w:rPr>
                <w:t>*</w:t>
              </w:r>
            </w:ins>
            <w:commentRangeEnd w:id="93"/>
            <w:ins w:id="95" w:author="Lejla Alic" w:date="2018-12-26T19:46:00Z">
              <w:r w:rsidR="00CA1A2E">
                <w:rPr>
                  <w:rStyle w:val="CommentReference"/>
                  <w:rFonts w:ascii="Calibri" w:eastAsia="Calibri" w:hAnsi="Calibri" w:cs="Arial"/>
                  <w:lang w:val="nl-NL"/>
                </w:rPr>
                <w:commentReference w:id="93"/>
              </w:r>
            </w:ins>
          </w:p>
        </w:tc>
        <w:tc>
          <w:tcPr>
            <w:tcW w:w="18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2666F6" w:rsidP="002666F6">
            <w:pPr>
              <w:spacing w:before="100" w:beforeAutospacing="1" w:after="0" w:line="240" w:lineRule="auto"/>
              <w:ind w:left="93" w:right="-483"/>
              <w:jc w:val="both"/>
              <w:rPr>
                <w:rFonts w:ascii="Times New Roman" w:eastAsia="Times New Roman" w:hAnsi="Times New Roman" w:cs="Times New Roman"/>
                <w:sz w:val="20"/>
                <w:szCs w:val="20"/>
                <w:lang w:val="nl-NL"/>
              </w:rPr>
            </w:pPr>
            <w:ins w:id="96" w:author="Lejla Alic" w:date="2018-12-26T19:26:00Z">
              <w:r w:rsidRPr="002666F6">
                <w:rPr>
                  <w:rFonts w:ascii="Times New Roman" w:eastAsia="Times New Roman" w:hAnsi="Times New Roman" w:cs="Times New Roman"/>
                  <w:sz w:val="20"/>
                  <w:szCs w:val="20"/>
                  <w:lang w:val="nl-NL"/>
                </w:rPr>
                <w:t>-</w:t>
              </w:r>
            </w:ins>
          </w:p>
        </w:tc>
        <w:tc>
          <w:tcPr>
            <w:tcW w:w="204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2666F6" w:rsidP="002666F6">
            <w:pPr>
              <w:pStyle w:val="ListParagraph"/>
              <w:numPr>
                <w:ilvl w:val="1"/>
                <w:numId w:val="6"/>
              </w:numPr>
              <w:spacing w:before="100" w:beforeAutospacing="1" w:after="0" w:line="240" w:lineRule="auto"/>
              <w:ind w:left="101" w:right="-483" w:firstLine="0"/>
              <w:rPr>
                <w:rFonts w:ascii="Times New Roman" w:eastAsia="Times New Roman" w:hAnsi="Times New Roman" w:cs="Times New Roman"/>
                <w:sz w:val="20"/>
                <w:szCs w:val="20"/>
                <w:lang w:val="nl-NL"/>
              </w:rPr>
            </w:pPr>
            <w:ins w:id="97" w:author="Lejla Alic" w:date="2018-12-26T19:26:00Z">
              <w:r w:rsidRPr="002666F6">
                <w:rPr>
                  <w:rFonts w:ascii="Times New Roman" w:eastAsia="Times New Roman" w:hAnsi="Times New Roman" w:cs="Times New Roman"/>
                  <w:sz w:val="20"/>
                  <w:szCs w:val="20"/>
                  <w:lang w:val="nl-NL"/>
                </w:rPr>
                <w:t>%</w:t>
              </w:r>
            </w:ins>
          </w:p>
        </w:tc>
        <w:tc>
          <w:tcPr>
            <w:tcW w:w="173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2666F6" w:rsidRDefault="002666F6" w:rsidP="002666F6">
            <w:pPr>
              <w:spacing w:before="100" w:beforeAutospacing="1" w:after="0" w:line="240" w:lineRule="auto"/>
              <w:ind w:left="162" w:right="-483"/>
              <w:jc w:val="both"/>
              <w:rPr>
                <w:rFonts w:ascii="Times New Roman" w:eastAsia="Times New Roman" w:hAnsi="Times New Roman" w:cs="Times New Roman"/>
                <w:sz w:val="20"/>
                <w:szCs w:val="20"/>
                <w:lang w:val="nl-NL"/>
              </w:rPr>
            </w:pPr>
            <w:ins w:id="98" w:author="Lejla Alic" w:date="2018-12-26T19:26:00Z">
              <w:r w:rsidRPr="002666F6">
                <w:rPr>
                  <w:rFonts w:ascii="Times New Roman" w:eastAsia="Times New Roman" w:hAnsi="Times New Roman" w:cs="Times New Roman"/>
                  <w:sz w:val="20"/>
                  <w:szCs w:val="20"/>
                  <w:lang w:val="nl-NL"/>
                </w:rPr>
                <w:t>-</w:t>
              </w:r>
            </w:ins>
          </w:p>
        </w:tc>
      </w:tr>
    </w:tbl>
    <w:p w:rsidR="00393E73" w:rsidRPr="009653B5" w:rsidRDefault="00393E73" w:rsidP="00393E73">
      <w:pPr>
        <w:spacing w:before="72" w:after="0" w:line="362" w:lineRule="auto"/>
        <w:ind w:left="2678" w:right="907"/>
        <w:jc w:val="both"/>
        <w:rPr>
          <w:rFonts w:ascii="Times New Roman" w:eastAsia="Times New Roman" w:hAnsi="Times New Roman" w:cs="Times New Roman"/>
          <w:lang w:val="nl-NL"/>
        </w:rPr>
      </w:pPr>
    </w:p>
    <w:p w:rsidR="009052E7" w:rsidRPr="00CA1A2E" w:rsidRDefault="009052E7" w:rsidP="00CA1A2E">
      <w:pPr>
        <w:pStyle w:val="Heading1"/>
        <w:numPr>
          <w:ilvl w:val="0"/>
          <w:numId w:val="2"/>
        </w:numPr>
        <w:ind w:left="426" w:hanging="426"/>
        <w:rPr>
          <w:rFonts w:asciiTheme="majorBidi" w:hAnsiTheme="majorBidi" w:cstheme="majorBidi"/>
        </w:rPr>
      </w:pPr>
      <w:r w:rsidRPr="00CA1A2E">
        <w:rPr>
          <w:rFonts w:asciiTheme="majorBidi" w:hAnsiTheme="majorBidi" w:cstheme="majorBidi"/>
        </w:rPr>
        <w:t>Conclusion</w:t>
      </w:r>
    </w:p>
    <w:p w:rsidR="00A67A8D" w:rsidRPr="00CA1A2E" w:rsidRDefault="009052E7" w:rsidP="00470EEF">
      <w:pPr>
        <w:spacing w:after="0"/>
        <w:jc w:val="both"/>
        <w:rPr>
          <w:rFonts w:asciiTheme="majorBidi" w:hAnsiTheme="majorBidi" w:cstheme="majorBidi"/>
          <w:spacing w:val="10"/>
        </w:rPr>
      </w:pPr>
      <w:r w:rsidRPr="00CA1A2E">
        <w:rPr>
          <w:rFonts w:asciiTheme="majorBidi" w:hAnsiTheme="majorBidi" w:cstheme="majorBidi"/>
        </w:rPr>
        <w:t>In</w:t>
      </w:r>
      <w:r w:rsidRPr="00CA1A2E">
        <w:rPr>
          <w:rFonts w:asciiTheme="majorBidi" w:hAnsiTheme="majorBidi" w:cstheme="majorBidi"/>
          <w:spacing w:val="10"/>
        </w:rPr>
        <w:t xml:space="preserve"> </w:t>
      </w:r>
      <w:r w:rsidRPr="00CA1A2E">
        <w:rPr>
          <w:rFonts w:asciiTheme="majorBidi" w:hAnsiTheme="majorBidi" w:cstheme="majorBidi"/>
        </w:rPr>
        <w:t>this</w:t>
      </w:r>
      <w:r w:rsidRPr="00CA1A2E">
        <w:rPr>
          <w:rFonts w:asciiTheme="majorBidi" w:hAnsiTheme="majorBidi" w:cstheme="majorBidi"/>
          <w:spacing w:val="10"/>
        </w:rPr>
        <w:t xml:space="preserve"> </w:t>
      </w:r>
      <w:r w:rsidRPr="00CA1A2E">
        <w:rPr>
          <w:rFonts w:asciiTheme="majorBidi" w:hAnsiTheme="majorBidi" w:cstheme="majorBidi"/>
        </w:rPr>
        <w:t>paper,</w:t>
      </w:r>
      <w:r w:rsidRPr="00CA1A2E">
        <w:rPr>
          <w:rFonts w:asciiTheme="majorBidi" w:hAnsiTheme="majorBidi" w:cstheme="majorBidi"/>
          <w:spacing w:val="14"/>
        </w:rPr>
        <w:t xml:space="preserve"> </w:t>
      </w:r>
      <w:r w:rsidRPr="00CA1A2E">
        <w:rPr>
          <w:rFonts w:asciiTheme="majorBidi" w:hAnsiTheme="majorBidi" w:cstheme="majorBidi"/>
          <w:spacing w:val="-3"/>
        </w:rPr>
        <w:t>we</w:t>
      </w:r>
      <w:r w:rsidRPr="00CA1A2E">
        <w:rPr>
          <w:rFonts w:asciiTheme="majorBidi" w:hAnsiTheme="majorBidi" w:cstheme="majorBidi"/>
          <w:spacing w:val="10"/>
        </w:rPr>
        <w:t xml:space="preserve"> present a most</w:t>
      </w:r>
      <w:ins w:id="99" w:author="Lejla Alic" w:date="2018-12-26T19:52:00Z">
        <w:r w:rsidR="00470EEF">
          <w:rPr>
            <w:rFonts w:asciiTheme="majorBidi" w:hAnsiTheme="majorBidi" w:cstheme="majorBidi"/>
            <w:spacing w:val="10"/>
          </w:rPr>
          <w:t xml:space="preserve"> </w:t>
        </w:r>
        <w:proofErr w:type="spellStart"/>
        <w:r w:rsidR="00470EEF">
          <w:rPr>
            <w:rFonts w:asciiTheme="majorBidi" w:hAnsiTheme="majorBidi" w:cstheme="majorBidi"/>
            <w:spacing w:val="10"/>
          </w:rPr>
          <w:t>promissing</w:t>
        </w:r>
      </w:ins>
      <w:proofErr w:type="spellEnd"/>
      <w:del w:id="100" w:author="Lejla Alic" w:date="2018-12-26T19:52:00Z">
        <w:r w:rsidRPr="00CA1A2E" w:rsidDel="00470EEF">
          <w:rPr>
            <w:rFonts w:asciiTheme="majorBidi" w:hAnsiTheme="majorBidi" w:cstheme="majorBidi"/>
            <w:spacing w:val="10"/>
          </w:rPr>
          <w:delText>-parsimonious</w:delText>
        </w:r>
      </w:del>
      <w:r w:rsidRPr="00CA1A2E">
        <w:rPr>
          <w:rFonts w:asciiTheme="majorBidi" w:hAnsiTheme="majorBidi" w:cstheme="majorBidi"/>
          <w:spacing w:val="10"/>
        </w:rPr>
        <w:t xml:space="preserve"> set of features that are used to develop a non-linear SVM based future T2DM prediction model. The features were derived from the </w:t>
      </w:r>
      <w:del w:id="101" w:author="Lejla Alic" w:date="2018-12-26T19:52:00Z">
        <w:r w:rsidRPr="00CA1A2E" w:rsidDel="00470EEF">
          <w:rPr>
            <w:rFonts w:asciiTheme="majorBidi" w:hAnsiTheme="majorBidi" w:cstheme="majorBidi"/>
            <w:spacing w:val="10"/>
          </w:rPr>
          <w:delText>oral glucose tolerance test</w:delText>
        </w:r>
      </w:del>
      <w:ins w:id="102" w:author="Lejla Alic" w:date="2018-12-26T19:52:00Z">
        <w:r w:rsidR="00470EEF">
          <w:rPr>
            <w:rFonts w:asciiTheme="majorBidi" w:hAnsiTheme="majorBidi" w:cstheme="majorBidi"/>
            <w:spacing w:val="10"/>
          </w:rPr>
          <w:t>O</w:t>
        </w:r>
      </w:ins>
      <w:ins w:id="103" w:author="Lejla Alic" w:date="2018-12-26T19:53:00Z">
        <w:r w:rsidR="00470EEF">
          <w:rPr>
            <w:rFonts w:asciiTheme="majorBidi" w:hAnsiTheme="majorBidi" w:cstheme="majorBidi"/>
            <w:spacing w:val="10"/>
          </w:rPr>
          <w:t>GTT data and were augmented by age, …</w:t>
        </w:r>
      </w:ins>
      <w:r w:rsidRPr="00CA1A2E">
        <w:rPr>
          <w:rFonts w:asciiTheme="majorBidi" w:hAnsiTheme="majorBidi" w:cstheme="majorBidi"/>
          <w:spacing w:val="10"/>
        </w:rPr>
        <w:t xml:space="preserve">. Using a feature selection algorithm, we demonstrate that </w:t>
      </w:r>
      <w:r w:rsidR="00A67A8D" w:rsidRPr="00CA1A2E">
        <w:rPr>
          <w:rFonts w:asciiTheme="majorBidi" w:hAnsiTheme="majorBidi" w:cstheme="majorBidi"/>
          <w:spacing w:val="10"/>
        </w:rPr>
        <w:t xml:space="preserve">the features that are deduced from the blood glucose </w:t>
      </w:r>
      <w:del w:id="104" w:author="Lejla Alic" w:date="2018-12-26T19:53:00Z">
        <w:r w:rsidR="00A67A8D" w:rsidRPr="00CA1A2E" w:rsidDel="00470EEF">
          <w:rPr>
            <w:rFonts w:asciiTheme="majorBidi" w:hAnsiTheme="majorBidi" w:cstheme="majorBidi"/>
            <w:spacing w:val="10"/>
          </w:rPr>
          <w:delText xml:space="preserve">levels </w:delText>
        </w:r>
      </w:del>
      <w:ins w:id="105" w:author="Lejla Alic" w:date="2018-12-26T19:53:00Z">
        <w:r w:rsidR="00470EEF">
          <w:rPr>
            <w:rFonts w:asciiTheme="majorBidi" w:hAnsiTheme="majorBidi" w:cstheme="majorBidi"/>
            <w:spacing w:val="10"/>
          </w:rPr>
          <w:t>concentrations</w:t>
        </w:r>
        <w:r w:rsidR="00470EEF" w:rsidRPr="00CA1A2E">
          <w:rPr>
            <w:rFonts w:asciiTheme="majorBidi" w:hAnsiTheme="majorBidi" w:cstheme="majorBidi"/>
            <w:spacing w:val="10"/>
          </w:rPr>
          <w:t xml:space="preserve"> </w:t>
        </w:r>
      </w:ins>
      <w:r w:rsidR="00A67A8D" w:rsidRPr="00CA1A2E">
        <w:rPr>
          <w:rFonts w:asciiTheme="majorBidi" w:hAnsiTheme="majorBidi" w:cstheme="majorBidi"/>
          <w:spacing w:val="10"/>
        </w:rPr>
        <w:t xml:space="preserve">have </w:t>
      </w:r>
      <w:del w:id="106" w:author="Lejla Alic" w:date="2018-12-26T19:53:00Z">
        <w:r w:rsidR="00A67A8D" w:rsidRPr="00CA1A2E" w:rsidDel="00470EEF">
          <w:rPr>
            <w:rFonts w:asciiTheme="majorBidi" w:hAnsiTheme="majorBidi" w:cstheme="majorBidi"/>
            <w:spacing w:val="10"/>
          </w:rPr>
          <w:delText xml:space="preserve">are </w:delText>
        </w:r>
      </w:del>
      <w:r w:rsidR="00A67A8D" w:rsidRPr="00CA1A2E">
        <w:rPr>
          <w:rFonts w:asciiTheme="majorBidi" w:hAnsiTheme="majorBidi" w:cstheme="majorBidi"/>
          <w:spacing w:val="10"/>
        </w:rPr>
        <w:t xml:space="preserve">the strongest predictors of the future development of T2DM. Moreover, the performance of the presented prediction model is significantly better in terms of accuracy and sensitivity, as compared to other T2DM prediction schemes. In order to address the unbalanced nature of the SAHS dataset, we chose the geometric mean of sensitivity and specificity as the performance evaluation criteria. </w:t>
      </w:r>
      <w:commentRangeStart w:id="107"/>
      <w:del w:id="108" w:author="Lejla Alic" w:date="2018-12-26T19:53:00Z">
        <w:r w:rsidR="00A67A8D" w:rsidRPr="00CA1A2E" w:rsidDel="00470EEF">
          <w:rPr>
            <w:rFonts w:asciiTheme="majorBidi" w:hAnsiTheme="majorBidi" w:cstheme="majorBidi"/>
            <w:spacing w:val="10"/>
          </w:rPr>
          <w:delText>We also observed that balancing the class prevalence in the dataset did not result in performance improvement.</w:delText>
        </w:r>
      </w:del>
      <w:commentRangeEnd w:id="107"/>
      <w:r w:rsidR="00470EEF">
        <w:rPr>
          <w:rStyle w:val="CommentReference"/>
          <w:rFonts w:ascii="Calibri" w:eastAsia="Calibri" w:hAnsi="Calibri" w:cs="Arial"/>
          <w:lang w:val="nl-NL"/>
        </w:rPr>
        <w:commentReference w:id="107"/>
      </w:r>
    </w:p>
    <w:p w:rsidR="00A67A8D" w:rsidRPr="00CA1A2E" w:rsidRDefault="00A67A8D" w:rsidP="00470EEF">
      <w:pPr>
        <w:spacing w:after="0"/>
        <w:jc w:val="both"/>
        <w:rPr>
          <w:rFonts w:asciiTheme="majorBidi" w:hAnsiTheme="majorBidi" w:cstheme="majorBidi"/>
          <w:spacing w:val="10"/>
        </w:rPr>
      </w:pPr>
      <w:r w:rsidRPr="00CA1A2E">
        <w:rPr>
          <w:rFonts w:asciiTheme="majorBidi" w:hAnsiTheme="majorBidi" w:cstheme="majorBidi"/>
          <w:spacing w:val="10"/>
        </w:rPr>
        <w:t xml:space="preserve">The principal </w:t>
      </w:r>
      <w:r w:rsidR="00B57E99" w:rsidRPr="00CA1A2E">
        <w:rPr>
          <w:rFonts w:asciiTheme="majorBidi" w:hAnsiTheme="majorBidi" w:cstheme="majorBidi"/>
          <w:spacing w:val="10"/>
        </w:rPr>
        <w:t>contribution</w:t>
      </w:r>
      <w:r w:rsidRPr="00CA1A2E">
        <w:rPr>
          <w:rFonts w:asciiTheme="majorBidi" w:hAnsiTheme="majorBidi" w:cstheme="majorBidi"/>
          <w:spacing w:val="10"/>
        </w:rPr>
        <w:t xml:space="preserve"> of this </w:t>
      </w:r>
      <w:del w:id="109" w:author="Lejla Alic" w:date="2018-12-26T19:54:00Z">
        <w:r w:rsidRPr="00CA1A2E" w:rsidDel="00470EEF">
          <w:rPr>
            <w:rFonts w:asciiTheme="majorBidi" w:hAnsiTheme="majorBidi" w:cstheme="majorBidi"/>
            <w:spacing w:val="10"/>
          </w:rPr>
          <w:delText xml:space="preserve">paper is </w:delText>
        </w:r>
        <w:r w:rsidR="00B57E99" w:rsidRPr="00CA1A2E" w:rsidDel="00470EEF">
          <w:rPr>
            <w:rFonts w:asciiTheme="majorBidi" w:hAnsiTheme="majorBidi" w:cstheme="majorBidi"/>
            <w:spacing w:val="10"/>
          </w:rPr>
          <w:delText>that a</w:delText>
        </w:r>
      </w:del>
      <w:ins w:id="110" w:author="Lejla Alic" w:date="2018-12-26T19:54:00Z">
        <w:r w:rsidR="00470EEF">
          <w:rPr>
            <w:rFonts w:asciiTheme="majorBidi" w:hAnsiTheme="majorBidi" w:cstheme="majorBidi"/>
            <w:spacing w:val="10"/>
          </w:rPr>
          <w:t>study includes a</w:t>
        </w:r>
      </w:ins>
      <w:r w:rsidR="00B57E99" w:rsidRPr="00CA1A2E">
        <w:rPr>
          <w:rFonts w:asciiTheme="majorBidi" w:hAnsiTheme="majorBidi" w:cstheme="majorBidi"/>
          <w:spacing w:val="10"/>
        </w:rPr>
        <w:t xml:space="preserve"> T2DM prediction model based on the features derived only from the blood glucose </w:t>
      </w:r>
      <w:del w:id="111" w:author="Lejla Alic" w:date="2018-12-26T19:54:00Z">
        <w:r w:rsidR="00B57E99" w:rsidRPr="00CA1A2E" w:rsidDel="00470EEF">
          <w:rPr>
            <w:rFonts w:asciiTheme="majorBidi" w:hAnsiTheme="majorBidi" w:cstheme="majorBidi"/>
            <w:spacing w:val="10"/>
          </w:rPr>
          <w:delText xml:space="preserve">levels </w:delText>
        </w:r>
      </w:del>
      <w:ins w:id="112" w:author="Lejla Alic" w:date="2018-12-26T19:54:00Z">
        <w:r w:rsidR="00470EEF">
          <w:rPr>
            <w:rFonts w:asciiTheme="majorBidi" w:hAnsiTheme="majorBidi" w:cstheme="majorBidi"/>
            <w:spacing w:val="10"/>
          </w:rPr>
          <w:t>concentrations</w:t>
        </w:r>
        <w:r w:rsidR="00470EEF" w:rsidRPr="00CA1A2E">
          <w:rPr>
            <w:rFonts w:asciiTheme="majorBidi" w:hAnsiTheme="majorBidi" w:cstheme="majorBidi"/>
            <w:spacing w:val="10"/>
          </w:rPr>
          <w:t xml:space="preserve"> </w:t>
        </w:r>
      </w:ins>
      <w:r w:rsidR="00B57E99" w:rsidRPr="00CA1A2E">
        <w:rPr>
          <w:rFonts w:asciiTheme="majorBidi" w:hAnsiTheme="majorBidi" w:cstheme="majorBidi"/>
          <w:spacing w:val="10"/>
        </w:rPr>
        <w:t>measured during an OGTT</w:t>
      </w:r>
      <w:ins w:id="113" w:author="Lejla Alic" w:date="2018-12-26T19:55:00Z">
        <w:r w:rsidR="00470EEF">
          <w:rPr>
            <w:rFonts w:asciiTheme="majorBidi" w:hAnsiTheme="majorBidi" w:cstheme="majorBidi"/>
            <w:spacing w:val="10"/>
          </w:rPr>
          <w:t>. This model</w:t>
        </w:r>
      </w:ins>
      <w:r w:rsidR="00B57E99" w:rsidRPr="00CA1A2E">
        <w:rPr>
          <w:rFonts w:asciiTheme="majorBidi" w:hAnsiTheme="majorBidi" w:cstheme="majorBidi"/>
          <w:spacing w:val="10"/>
        </w:rPr>
        <w:t xml:space="preserve"> significantly outperforms </w:t>
      </w:r>
      <w:del w:id="114" w:author="Lejla Alic" w:date="2018-12-26T19:55:00Z">
        <w:r w:rsidR="00B57E99" w:rsidRPr="00CA1A2E" w:rsidDel="00470EEF">
          <w:rPr>
            <w:rFonts w:asciiTheme="majorBidi" w:hAnsiTheme="majorBidi" w:cstheme="majorBidi"/>
            <w:spacing w:val="10"/>
          </w:rPr>
          <w:delText xml:space="preserve">other </w:delText>
        </w:r>
      </w:del>
      <w:ins w:id="115" w:author="Lejla Alic" w:date="2018-12-26T19:55:00Z">
        <w:r w:rsidR="00470EEF">
          <w:rPr>
            <w:rFonts w:asciiTheme="majorBidi" w:hAnsiTheme="majorBidi" w:cstheme="majorBidi"/>
            <w:spacing w:val="10"/>
          </w:rPr>
          <w:t>previously published</w:t>
        </w:r>
        <w:r w:rsidR="00470EEF" w:rsidRPr="00CA1A2E">
          <w:rPr>
            <w:rFonts w:asciiTheme="majorBidi" w:hAnsiTheme="majorBidi" w:cstheme="majorBidi"/>
            <w:spacing w:val="10"/>
          </w:rPr>
          <w:t xml:space="preserve"> </w:t>
        </w:r>
      </w:ins>
      <w:r w:rsidR="00B57E99" w:rsidRPr="00CA1A2E">
        <w:rPr>
          <w:rFonts w:asciiTheme="majorBidi" w:hAnsiTheme="majorBidi" w:cstheme="majorBidi"/>
          <w:spacing w:val="10"/>
        </w:rPr>
        <w:t>models</w:t>
      </w:r>
      <w:ins w:id="116" w:author="Lejla Alic" w:date="2018-12-26T19:55:00Z">
        <w:r w:rsidR="00470EEF">
          <w:rPr>
            <w:rFonts w:asciiTheme="majorBidi" w:hAnsiTheme="majorBidi" w:cstheme="majorBidi"/>
            <w:spacing w:val="10"/>
          </w:rPr>
          <w:t xml:space="preserve"> [REF]</w:t>
        </w:r>
      </w:ins>
      <w:r w:rsidR="00B57E99" w:rsidRPr="00CA1A2E">
        <w:rPr>
          <w:rFonts w:asciiTheme="majorBidi" w:hAnsiTheme="majorBidi" w:cstheme="majorBidi"/>
          <w:spacing w:val="10"/>
        </w:rPr>
        <w:t xml:space="preserve">. The </w:t>
      </w:r>
      <w:r w:rsidR="00B57E99" w:rsidRPr="00CA1A2E">
        <w:rPr>
          <w:rFonts w:asciiTheme="majorBidi" w:hAnsiTheme="majorBidi" w:cstheme="majorBidi"/>
          <w:spacing w:val="10"/>
        </w:rPr>
        <w:lastRenderedPageBreak/>
        <w:t>findings of this paper can provide a tool for the clinicians to screen individuals that are at an increased risk of developing T2DM in future.</w:t>
      </w:r>
      <w:ins w:id="117" w:author="Lejla Alic" w:date="2018-12-26T19:55:00Z">
        <w:r w:rsidR="00470EEF">
          <w:rPr>
            <w:rFonts w:asciiTheme="majorBidi" w:hAnsiTheme="majorBidi" w:cstheme="majorBidi"/>
            <w:spacing w:val="10"/>
          </w:rPr>
          <w:t xml:space="preserve"> </w:t>
        </w:r>
      </w:ins>
      <w:bookmarkStart w:id="118" w:name="_GoBack"/>
      <w:bookmarkEnd w:id="118"/>
    </w:p>
    <w:sectPr w:rsidR="00A67A8D" w:rsidRPr="00CA1A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Lejla Alic" w:date="2018-12-26T19:51:00Z" w:initials="LA">
    <w:p w:rsidR="00E85713" w:rsidRDefault="00E85713">
      <w:pPr>
        <w:pStyle w:val="CommentText"/>
        <w:rPr>
          <w:lang w:val="en-US"/>
        </w:rPr>
      </w:pPr>
      <w:r>
        <w:rPr>
          <w:rStyle w:val="CommentReference"/>
        </w:rPr>
        <w:annotationRef/>
      </w:r>
      <w:r w:rsidRPr="00E85713">
        <w:rPr>
          <w:lang w:val="en-US"/>
        </w:rPr>
        <w:t xml:space="preserve">Keep Y-axis for both bar plots the same </w:t>
      </w:r>
      <w:r>
        <w:rPr>
          <w:lang w:val="en-US"/>
        </w:rPr>
        <w:t xml:space="preserve">… including the minor axis. </w:t>
      </w:r>
    </w:p>
    <w:p w:rsidR="00E85713" w:rsidRDefault="00E85713">
      <w:pPr>
        <w:pStyle w:val="CommentText"/>
        <w:rPr>
          <w:lang w:val="en-US"/>
        </w:rPr>
      </w:pPr>
    </w:p>
    <w:p w:rsidR="00E85713" w:rsidRDefault="00E85713">
      <w:pPr>
        <w:pStyle w:val="CommentText"/>
        <w:rPr>
          <w:lang w:val="en-US"/>
        </w:rPr>
      </w:pPr>
      <w:r>
        <w:rPr>
          <w:lang w:val="en-US"/>
        </w:rPr>
        <w:t>Please transposed the  figure … bar plot horizontally</w:t>
      </w:r>
    </w:p>
    <w:p w:rsidR="00E85713" w:rsidRDefault="00E85713">
      <w:pPr>
        <w:pStyle w:val="CommentText"/>
        <w:rPr>
          <w:lang w:val="en-US"/>
        </w:rPr>
      </w:pPr>
    </w:p>
    <w:p w:rsidR="00E85713" w:rsidRDefault="00E85713">
      <w:pPr>
        <w:pStyle w:val="CommentText"/>
        <w:rPr>
          <w:lang w:val="en-US"/>
        </w:rPr>
      </w:pPr>
      <w:r>
        <w:rPr>
          <w:lang w:val="en-US"/>
        </w:rPr>
        <w:t>Add legends</w:t>
      </w:r>
    </w:p>
    <w:p w:rsidR="00E85713" w:rsidRDefault="00E85713">
      <w:pPr>
        <w:pStyle w:val="CommentText"/>
        <w:rPr>
          <w:lang w:val="en-US"/>
        </w:rPr>
      </w:pPr>
    </w:p>
    <w:p w:rsidR="00E85713" w:rsidRPr="00E85713" w:rsidRDefault="00E85713">
      <w:pPr>
        <w:pStyle w:val="CommentText"/>
        <w:rPr>
          <w:lang w:val="en-US"/>
        </w:rPr>
      </w:pPr>
      <w:r>
        <w:rPr>
          <w:lang w:val="en-US"/>
        </w:rPr>
        <w:t xml:space="preserve">Use gray color for bar plots … now it seems like red from the bar plots is related to red data in plots on the right-had-side and not to blue data! </w:t>
      </w:r>
    </w:p>
  </w:comment>
  <w:comment w:id="25" w:author="Lejla Alic" w:date="2018-12-26T19:51:00Z" w:initials="LA">
    <w:p w:rsidR="002666F6" w:rsidRPr="002666F6" w:rsidRDefault="002666F6" w:rsidP="002666F6">
      <w:pPr>
        <w:pStyle w:val="CommentText"/>
        <w:rPr>
          <w:lang w:val="en-US"/>
        </w:rPr>
      </w:pPr>
      <w:r>
        <w:rPr>
          <w:rStyle w:val="CommentReference"/>
        </w:rPr>
        <w:annotationRef/>
      </w:r>
      <w:r w:rsidRPr="002666F6">
        <w:rPr>
          <w:lang w:val="en-US"/>
        </w:rPr>
        <w:t>Could you make a graph with g-mea</w:t>
      </w:r>
      <w:r>
        <w:rPr>
          <w:lang w:val="en-US"/>
        </w:rPr>
        <w:t>n for linear and non-linear SVM?</w:t>
      </w:r>
    </w:p>
  </w:comment>
  <w:comment w:id="27" w:author="Lejla Alic" w:date="2018-12-26T19:51:00Z" w:initials="LA">
    <w:p w:rsidR="002666F6" w:rsidRPr="002666F6" w:rsidRDefault="002666F6">
      <w:pPr>
        <w:pStyle w:val="CommentText"/>
        <w:rPr>
          <w:lang w:val="en-US"/>
        </w:rPr>
      </w:pPr>
      <w:r>
        <w:rPr>
          <w:rStyle w:val="CommentReference"/>
        </w:rPr>
        <w:annotationRef/>
      </w:r>
      <w:r w:rsidRPr="002666F6">
        <w:rPr>
          <w:lang w:val="en-US"/>
        </w:rPr>
        <w:t>Only one, or</w:t>
      </w:r>
      <w:r>
        <w:rPr>
          <w:lang w:val="en-US"/>
        </w:rPr>
        <w:t xml:space="preserve"> </w:t>
      </w:r>
      <w:r w:rsidRPr="002666F6">
        <w:rPr>
          <w:lang w:val="en-US"/>
        </w:rPr>
        <w:t xml:space="preserve"> are</w:t>
      </w:r>
      <w:r>
        <w:rPr>
          <w:lang w:val="en-US"/>
        </w:rPr>
        <w:t xml:space="preserve"> </w:t>
      </w:r>
      <w:r w:rsidRPr="002666F6">
        <w:rPr>
          <w:lang w:val="en-US"/>
        </w:rPr>
        <w:t>there more combinati</w:t>
      </w:r>
      <w:r>
        <w:rPr>
          <w:lang w:val="en-US"/>
        </w:rPr>
        <w:t xml:space="preserve">ons possible? </w:t>
      </w:r>
    </w:p>
  </w:comment>
  <w:comment w:id="26" w:author="Lejla Alic" w:date="2018-12-26T19:51:00Z" w:initials="LA">
    <w:p w:rsidR="002C38D0" w:rsidRPr="002C38D0" w:rsidRDefault="002C38D0" w:rsidP="002C38D0">
      <w:pPr>
        <w:pStyle w:val="CommentText"/>
        <w:rPr>
          <w:lang w:val="en-US"/>
        </w:rPr>
      </w:pPr>
      <w:r>
        <w:rPr>
          <w:rStyle w:val="CommentReference"/>
        </w:rPr>
        <w:annotationRef/>
      </w:r>
      <w:r w:rsidRPr="002C38D0">
        <w:rPr>
          <w:lang w:val="en-US"/>
        </w:rPr>
        <w:t xml:space="preserve">Ass additional table (as supplemental) to list all </w:t>
      </w:r>
      <w:r>
        <w:rPr>
          <w:lang w:val="en-US"/>
        </w:rPr>
        <w:t>features of interest for non-linear SVM. Features that produced the non-linear bar plot in Figure 3</w:t>
      </w:r>
    </w:p>
  </w:comment>
  <w:comment w:id="43" w:author="Lejla Alic" w:date="2018-12-26T19:51:00Z" w:initials="LA">
    <w:p w:rsidR="00CA1A2E" w:rsidRPr="00CA1A2E" w:rsidRDefault="00CA1A2E">
      <w:pPr>
        <w:pStyle w:val="CommentText"/>
        <w:rPr>
          <w:lang w:val="en-US"/>
        </w:rPr>
      </w:pPr>
      <w:r>
        <w:rPr>
          <w:rStyle w:val="CommentReference"/>
        </w:rPr>
        <w:annotationRef/>
      </w:r>
      <w:r w:rsidRPr="00CA1A2E">
        <w:rPr>
          <w:lang w:val="en-US"/>
        </w:rPr>
        <w:t>We do not include balanced data</w:t>
      </w:r>
      <w:r>
        <w:rPr>
          <w:lang w:val="en-US"/>
        </w:rPr>
        <w:t xml:space="preserve">! </w:t>
      </w:r>
    </w:p>
  </w:comment>
  <w:comment w:id="58" w:author="Lejla Alic" w:date="2018-12-26T19:51:00Z" w:initials="LA">
    <w:p w:rsidR="002C38D0" w:rsidRPr="002C38D0" w:rsidRDefault="002C38D0">
      <w:pPr>
        <w:pStyle w:val="CommentText"/>
        <w:rPr>
          <w:lang w:val="en-US"/>
        </w:rPr>
      </w:pPr>
      <w:r>
        <w:rPr>
          <w:rStyle w:val="CommentReference"/>
        </w:rPr>
        <w:annotationRef/>
      </w:r>
      <w:r w:rsidRPr="002C38D0">
        <w:rPr>
          <w:lang w:val="en-US"/>
        </w:rPr>
        <w:t xml:space="preserve">This is not clear to me! </w:t>
      </w:r>
    </w:p>
  </w:comment>
  <w:comment w:id="72" w:author="Lejla Alic" w:date="2018-12-26T19:51:00Z" w:initials="LA">
    <w:p w:rsidR="002666F6" w:rsidRPr="002666F6" w:rsidRDefault="002666F6" w:rsidP="002666F6">
      <w:pPr>
        <w:pStyle w:val="CommentText"/>
        <w:rPr>
          <w:lang w:val="en-GB"/>
        </w:rPr>
      </w:pPr>
      <w:r>
        <w:rPr>
          <w:rStyle w:val="CommentReference"/>
        </w:rPr>
        <w:annotationRef/>
      </w:r>
      <w:r w:rsidRPr="002666F6">
        <w:rPr>
          <w:lang w:val="en-GB"/>
        </w:rPr>
        <w:t xml:space="preserve">How many features? </w:t>
      </w:r>
    </w:p>
  </w:comment>
  <w:comment w:id="83" w:author="Lejla Alic" w:date="2018-12-26T19:51:00Z" w:initials="LA">
    <w:p w:rsidR="002666F6" w:rsidRPr="002666F6" w:rsidRDefault="002666F6">
      <w:pPr>
        <w:pStyle w:val="CommentText"/>
        <w:rPr>
          <w:lang w:val="en-US"/>
        </w:rPr>
      </w:pPr>
      <w:r>
        <w:rPr>
          <w:rStyle w:val="CommentReference"/>
        </w:rPr>
        <w:annotationRef/>
      </w:r>
      <w:r w:rsidRPr="002666F6">
        <w:rPr>
          <w:lang w:val="en-GB"/>
        </w:rPr>
        <w:t>How many features?</w:t>
      </w:r>
    </w:p>
  </w:comment>
  <w:comment w:id="87" w:author="Lejla Alic" w:date="2018-12-26T19:51:00Z" w:initials="LA">
    <w:p w:rsidR="002666F6" w:rsidRPr="002666F6" w:rsidRDefault="002666F6">
      <w:pPr>
        <w:pStyle w:val="CommentText"/>
        <w:rPr>
          <w:lang w:val="en-US"/>
        </w:rPr>
      </w:pPr>
      <w:r>
        <w:rPr>
          <w:rStyle w:val="CommentReference"/>
        </w:rPr>
        <w:annotationRef/>
      </w:r>
      <w:r w:rsidRPr="002666F6">
        <w:rPr>
          <w:lang w:val="en-US"/>
        </w:rPr>
        <w:t xml:space="preserve">All 100% is that the reason you </w:t>
      </w:r>
      <w:r>
        <w:rPr>
          <w:lang w:val="en-US"/>
        </w:rPr>
        <w:t xml:space="preserve">don’t have </w:t>
      </w:r>
      <w:r w:rsidRPr="002666F6">
        <w:rPr>
          <w:rFonts w:ascii="Times New Roman" w:eastAsia="Times New Roman" w:hAnsi="Times New Roman" w:cs="Times New Roman"/>
          <w:lang w:val="en-US"/>
        </w:rPr>
        <w:t>±</w:t>
      </w:r>
      <w:r>
        <w:rPr>
          <w:rFonts w:ascii="Times New Roman" w:eastAsia="Times New Roman" w:hAnsi="Times New Roman" w:cs="Times New Roman"/>
          <w:lang w:val="en-US"/>
        </w:rPr>
        <w:t>…</w:t>
      </w:r>
    </w:p>
  </w:comment>
  <w:comment w:id="88" w:author="Lejla Alic" w:date="2018-12-26T19:51:00Z" w:initials="LA">
    <w:p w:rsidR="00CA1A2E" w:rsidRPr="00CA1A2E" w:rsidRDefault="00CA1A2E">
      <w:pPr>
        <w:pStyle w:val="CommentText"/>
        <w:rPr>
          <w:lang w:val="en-US"/>
        </w:rPr>
      </w:pPr>
      <w:r>
        <w:rPr>
          <w:rStyle w:val="CommentReference"/>
        </w:rPr>
        <w:annotationRef/>
      </w:r>
      <w:r w:rsidRPr="00CA1A2E">
        <w:rPr>
          <w:lang w:val="en-GB"/>
        </w:rPr>
        <w:t>Isn’t this our ground-trough?</w:t>
      </w:r>
    </w:p>
  </w:comment>
  <w:comment w:id="93" w:author="Lejla Alic" w:date="2018-12-26T19:51:00Z" w:initials="LA">
    <w:p w:rsidR="00CA1A2E" w:rsidRPr="00CA1A2E" w:rsidRDefault="00CA1A2E">
      <w:pPr>
        <w:pStyle w:val="CommentText"/>
        <w:rPr>
          <w:lang w:val="en-US"/>
        </w:rPr>
      </w:pPr>
      <w:r>
        <w:rPr>
          <w:rStyle w:val="CommentReference"/>
        </w:rPr>
        <w:annotationRef/>
      </w:r>
      <w:r w:rsidRPr="00CA1A2E">
        <w:rPr>
          <w:lang w:val="en-GB"/>
        </w:rPr>
        <w:t>Isn’t this our ground-trough?</w:t>
      </w:r>
    </w:p>
  </w:comment>
  <w:comment w:id="107" w:author="Lejla Alic" w:date="2018-12-26T19:54:00Z" w:initials="LA">
    <w:p w:rsidR="00470EEF" w:rsidRPr="00470EEF" w:rsidRDefault="00470EEF">
      <w:pPr>
        <w:pStyle w:val="CommentText"/>
        <w:rPr>
          <w:lang w:val="en-GB"/>
        </w:rPr>
      </w:pPr>
      <w:r w:rsidRPr="00470EEF">
        <w:rPr>
          <w:rStyle w:val="CommentReference"/>
          <w:lang w:val="en-GB"/>
        </w:rPr>
        <w:annotationRef/>
      </w:r>
      <w:r w:rsidRPr="00470EEF">
        <w:rPr>
          <w:lang w:val="en-GB"/>
        </w:rPr>
        <w:t xml:space="preserve">No balancing!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39C8"/>
    <w:multiLevelType w:val="hybridMultilevel"/>
    <w:tmpl w:val="FCB8EC30"/>
    <w:lvl w:ilvl="0" w:tplc="23B2AA20">
      <w:start w:val="1"/>
      <w:numFmt w:val="decimal"/>
      <w:lvlText w:val="%1."/>
      <w:lvlJc w:val="left"/>
      <w:pPr>
        <w:ind w:left="1613" w:hanging="360"/>
      </w:pPr>
      <w:rPr>
        <w:rFonts w:hint="default"/>
      </w:rPr>
    </w:lvl>
    <w:lvl w:ilvl="1" w:tplc="04090019" w:tentative="1">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1">
    <w:nsid w:val="15685EB1"/>
    <w:multiLevelType w:val="hybridMultilevel"/>
    <w:tmpl w:val="0F9E798C"/>
    <w:lvl w:ilvl="0" w:tplc="1C764E4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A211718"/>
    <w:multiLevelType w:val="multilevel"/>
    <w:tmpl w:val="5F2A6A92"/>
    <w:lvl w:ilvl="0">
      <w:start w:val="8"/>
      <w:numFmt w:val="decimal"/>
      <w:lvlText w:val="%1"/>
      <w:lvlJc w:val="left"/>
      <w:pPr>
        <w:ind w:left="420" w:hanging="420"/>
      </w:pPr>
      <w:rPr>
        <w:rFonts w:hint="default"/>
      </w:rPr>
    </w:lvl>
    <w:lvl w:ilvl="1">
      <w:start w:val="19"/>
      <w:numFmt w:val="decimal"/>
      <w:lvlText w:val="%1.%2"/>
      <w:lvlJc w:val="left"/>
      <w:pPr>
        <w:ind w:left="1385" w:hanging="420"/>
      </w:pPr>
      <w:rPr>
        <w:rFonts w:hint="default"/>
      </w:rPr>
    </w:lvl>
    <w:lvl w:ilvl="2">
      <w:start w:val="1"/>
      <w:numFmt w:val="decimal"/>
      <w:lvlText w:val="%1.%2.%3"/>
      <w:lvlJc w:val="left"/>
      <w:pPr>
        <w:ind w:left="2650" w:hanging="720"/>
      </w:pPr>
      <w:rPr>
        <w:rFonts w:hint="default"/>
      </w:rPr>
    </w:lvl>
    <w:lvl w:ilvl="3">
      <w:start w:val="1"/>
      <w:numFmt w:val="decimal"/>
      <w:lvlText w:val="%1.%2.%3.%4"/>
      <w:lvlJc w:val="left"/>
      <w:pPr>
        <w:ind w:left="3615" w:hanging="720"/>
      </w:pPr>
      <w:rPr>
        <w:rFonts w:hint="default"/>
      </w:rPr>
    </w:lvl>
    <w:lvl w:ilvl="4">
      <w:start w:val="1"/>
      <w:numFmt w:val="decimal"/>
      <w:lvlText w:val="%1.%2.%3.%4.%5"/>
      <w:lvlJc w:val="left"/>
      <w:pPr>
        <w:ind w:left="4940" w:hanging="1080"/>
      </w:pPr>
      <w:rPr>
        <w:rFonts w:hint="default"/>
      </w:rPr>
    </w:lvl>
    <w:lvl w:ilvl="5">
      <w:start w:val="1"/>
      <w:numFmt w:val="decimal"/>
      <w:lvlText w:val="%1.%2.%3.%4.%5.%6"/>
      <w:lvlJc w:val="left"/>
      <w:pPr>
        <w:ind w:left="5905" w:hanging="1080"/>
      </w:pPr>
      <w:rPr>
        <w:rFonts w:hint="default"/>
      </w:rPr>
    </w:lvl>
    <w:lvl w:ilvl="6">
      <w:start w:val="1"/>
      <w:numFmt w:val="decimal"/>
      <w:lvlText w:val="%1.%2.%3.%4.%5.%6.%7"/>
      <w:lvlJc w:val="left"/>
      <w:pPr>
        <w:ind w:left="7230" w:hanging="1440"/>
      </w:pPr>
      <w:rPr>
        <w:rFonts w:hint="default"/>
      </w:rPr>
    </w:lvl>
    <w:lvl w:ilvl="7">
      <w:start w:val="1"/>
      <w:numFmt w:val="decimal"/>
      <w:lvlText w:val="%1.%2.%3.%4.%5.%6.%7.%8"/>
      <w:lvlJc w:val="left"/>
      <w:pPr>
        <w:ind w:left="8195" w:hanging="1440"/>
      </w:pPr>
      <w:rPr>
        <w:rFonts w:hint="default"/>
      </w:rPr>
    </w:lvl>
    <w:lvl w:ilvl="8">
      <w:start w:val="1"/>
      <w:numFmt w:val="decimal"/>
      <w:lvlText w:val="%1.%2.%3.%4.%5.%6.%7.%8.%9"/>
      <w:lvlJc w:val="left"/>
      <w:pPr>
        <w:ind w:left="9160" w:hanging="1440"/>
      </w:pPr>
      <w:rPr>
        <w:rFonts w:hint="default"/>
      </w:rPr>
    </w:lvl>
  </w:abstractNum>
  <w:abstractNum w:abstractNumId="3">
    <w:nsid w:val="56967439"/>
    <w:multiLevelType w:val="multilevel"/>
    <w:tmpl w:val="E52A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B334B0"/>
    <w:multiLevelType w:val="multilevel"/>
    <w:tmpl w:val="FD88D1BE"/>
    <w:lvl w:ilvl="0">
      <w:start w:val="8"/>
      <w:numFmt w:val="decimal"/>
      <w:lvlText w:val="%1"/>
      <w:lvlJc w:val="left"/>
      <w:pPr>
        <w:ind w:left="420" w:hanging="420"/>
      </w:pPr>
      <w:rPr>
        <w:rFonts w:hint="default"/>
      </w:rPr>
    </w:lvl>
    <w:lvl w:ilvl="1">
      <w:start w:val="19"/>
      <w:numFmt w:val="decimal"/>
      <w:lvlText w:val="%1.%2"/>
      <w:lvlJc w:val="left"/>
      <w:pPr>
        <w:ind w:left="965" w:hanging="720"/>
      </w:pPr>
      <w:rPr>
        <w:rFonts w:hint="default"/>
      </w:rPr>
    </w:lvl>
    <w:lvl w:ilvl="2">
      <w:start w:val="1"/>
      <w:numFmt w:val="decimal"/>
      <w:lvlText w:val="%1.%2.%3"/>
      <w:lvlJc w:val="left"/>
      <w:pPr>
        <w:ind w:left="1570" w:hanging="1080"/>
      </w:pPr>
      <w:rPr>
        <w:rFonts w:hint="default"/>
      </w:rPr>
    </w:lvl>
    <w:lvl w:ilvl="3">
      <w:start w:val="1"/>
      <w:numFmt w:val="decimal"/>
      <w:lvlText w:val="%1.%2.%3.%4"/>
      <w:lvlJc w:val="left"/>
      <w:pPr>
        <w:ind w:left="2175" w:hanging="1440"/>
      </w:pPr>
      <w:rPr>
        <w:rFonts w:hint="default"/>
      </w:rPr>
    </w:lvl>
    <w:lvl w:ilvl="4">
      <w:start w:val="1"/>
      <w:numFmt w:val="decimal"/>
      <w:lvlText w:val="%1.%2.%3.%4.%5"/>
      <w:lvlJc w:val="left"/>
      <w:pPr>
        <w:ind w:left="2780" w:hanging="1800"/>
      </w:pPr>
      <w:rPr>
        <w:rFonts w:hint="default"/>
      </w:rPr>
    </w:lvl>
    <w:lvl w:ilvl="5">
      <w:start w:val="1"/>
      <w:numFmt w:val="decimal"/>
      <w:lvlText w:val="%1.%2.%3.%4.%5.%6"/>
      <w:lvlJc w:val="left"/>
      <w:pPr>
        <w:ind w:left="3385" w:hanging="2160"/>
      </w:pPr>
      <w:rPr>
        <w:rFonts w:hint="default"/>
      </w:rPr>
    </w:lvl>
    <w:lvl w:ilvl="6">
      <w:start w:val="1"/>
      <w:numFmt w:val="decimal"/>
      <w:lvlText w:val="%1.%2.%3.%4.%5.%6.%7"/>
      <w:lvlJc w:val="left"/>
      <w:pPr>
        <w:ind w:left="3990" w:hanging="2520"/>
      </w:pPr>
      <w:rPr>
        <w:rFonts w:hint="default"/>
      </w:rPr>
    </w:lvl>
    <w:lvl w:ilvl="7">
      <w:start w:val="1"/>
      <w:numFmt w:val="decimal"/>
      <w:lvlText w:val="%1.%2.%3.%4.%5.%6.%7.%8"/>
      <w:lvlJc w:val="left"/>
      <w:pPr>
        <w:ind w:left="4595" w:hanging="2880"/>
      </w:pPr>
      <w:rPr>
        <w:rFonts w:hint="default"/>
      </w:rPr>
    </w:lvl>
    <w:lvl w:ilvl="8">
      <w:start w:val="1"/>
      <w:numFmt w:val="decimal"/>
      <w:lvlText w:val="%1.%2.%3.%4.%5.%6.%7.%8.%9"/>
      <w:lvlJc w:val="left"/>
      <w:pPr>
        <w:ind w:left="5200" w:hanging="3240"/>
      </w:pPr>
      <w:rPr>
        <w:rFonts w:hint="default"/>
      </w:rPr>
    </w:lvl>
  </w:abstractNum>
  <w:abstractNum w:abstractNumId="5">
    <w:nsid w:val="6D5D47F4"/>
    <w:multiLevelType w:val="hybridMultilevel"/>
    <w:tmpl w:val="0F9E798C"/>
    <w:lvl w:ilvl="0" w:tplc="1C764E4C">
      <w:start w:val="1"/>
      <w:numFmt w:val="decimal"/>
      <w:lvlText w:val="%1."/>
      <w:lvlJc w:val="left"/>
      <w:pPr>
        <w:ind w:left="1310" w:hanging="360"/>
      </w:pPr>
      <w:rPr>
        <w:rFonts w:hint="default"/>
      </w:r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AyMDcyMzOwNLY0NjNU0lEKTi0uzszPAykwrAUAd8K3piwAAAA="/>
  </w:docVars>
  <w:rsids>
    <w:rsidRoot w:val="00393E73"/>
    <w:rsid w:val="000A7769"/>
    <w:rsid w:val="000D6AEB"/>
    <w:rsid w:val="002666F6"/>
    <w:rsid w:val="002C38D0"/>
    <w:rsid w:val="00391BBE"/>
    <w:rsid w:val="00393E73"/>
    <w:rsid w:val="003A384E"/>
    <w:rsid w:val="00470EEF"/>
    <w:rsid w:val="00497E71"/>
    <w:rsid w:val="004B21BD"/>
    <w:rsid w:val="005C5178"/>
    <w:rsid w:val="006E6F05"/>
    <w:rsid w:val="009052E7"/>
    <w:rsid w:val="009653B5"/>
    <w:rsid w:val="009A3544"/>
    <w:rsid w:val="00A67A8D"/>
    <w:rsid w:val="00B57E99"/>
    <w:rsid w:val="00B73189"/>
    <w:rsid w:val="00BC4B01"/>
    <w:rsid w:val="00C24D62"/>
    <w:rsid w:val="00C413C4"/>
    <w:rsid w:val="00CA1A2E"/>
    <w:rsid w:val="00CD3D12"/>
    <w:rsid w:val="00CF650F"/>
    <w:rsid w:val="00DF46A8"/>
    <w:rsid w:val="00E12154"/>
    <w:rsid w:val="00E85713"/>
    <w:rsid w:val="00ED0309"/>
    <w:rsid w:val="00F0741E"/>
    <w:rsid w:val="00FF0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3E73"/>
    <w:pPr>
      <w:spacing w:before="130" w:after="0" w:line="240" w:lineRule="auto"/>
      <w:ind w:left="1382" w:hanging="432"/>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3E73"/>
    <w:pPr>
      <w:spacing w:before="100" w:beforeAutospacing="1" w:after="0" w:line="240" w:lineRule="auto"/>
      <w:ind w:left="950"/>
    </w:pPr>
    <w:rPr>
      <w:rFonts w:ascii="Times New Roman" w:eastAsia="Times New Roman" w:hAnsi="Times New Roman" w:cs="Times New Roman"/>
      <w:sz w:val="20"/>
      <w:szCs w:val="20"/>
    </w:rPr>
  </w:style>
  <w:style w:type="paragraph" w:styleId="NoSpacing">
    <w:name w:val="No Spacing"/>
    <w:uiPriority w:val="1"/>
    <w:qFormat/>
    <w:rsid w:val="00393E73"/>
    <w:pPr>
      <w:spacing w:after="0" w:line="240" w:lineRule="auto"/>
    </w:pPr>
  </w:style>
  <w:style w:type="paragraph" w:styleId="Caption">
    <w:name w:val="caption"/>
    <w:basedOn w:val="Normal"/>
    <w:next w:val="Normal"/>
    <w:uiPriority w:val="35"/>
    <w:unhideWhenUsed/>
    <w:qFormat/>
    <w:rsid w:val="00E12154"/>
    <w:pPr>
      <w:spacing w:after="200" w:line="240" w:lineRule="auto"/>
    </w:pPr>
    <w:rPr>
      <w:i/>
      <w:iCs/>
      <w:color w:val="44546A" w:themeColor="text2"/>
      <w:sz w:val="18"/>
      <w:szCs w:val="18"/>
    </w:rPr>
  </w:style>
  <w:style w:type="paragraph" w:styleId="BodyText">
    <w:name w:val="Body Text"/>
    <w:basedOn w:val="Normal"/>
    <w:link w:val="BodyTextChar"/>
    <w:uiPriority w:val="1"/>
    <w:qFormat/>
    <w:rsid w:val="004B21BD"/>
    <w:pPr>
      <w:widowControl w:val="0"/>
      <w:autoSpaceDE w:val="0"/>
      <w:autoSpaceDN w:val="0"/>
      <w:adjustRightInd w:val="0"/>
      <w:spacing w:after="0" w:line="240" w:lineRule="auto"/>
      <w:ind w:left="955"/>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B21BD"/>
    <w:rPr>
      <w:rFonts w:ascii="Times New Roman" w:eastAsia="Times New Roman" w:hAnsi="Times New Roman" w:cs="Times New Roman"/>
      <w:sz w:val="20"/>
      <w:szCs w:val="20"/>
    </w:rPr>
  </w:style>
  <w:style w:type="character" w:styleId="CommentReference">
    <w:name w:val="annotation reference"/>
    <w:uiPriority w:val="99"/>
    <w:semiHidden/>
    <w:unhideWhenUsed/>
    <w:rsid w:val="004B21BD"/>
    <w:rPr>
      <w:sz w:val="16"/>
      <w:szCs w:val="16"/>
    </w:rPr>
  </w:style>
  <w:style w:type="paragraph" w:styleId="CommentText">
    <w:name w:val="annotation text"/>
    <w:basedOn w:val="Normal"/>
    <w:link w:val="CommentTextChar"/>
    <w:uiPriority w:val="99"/>
    <w:semiHidden/>
    <w:unhideWhenUsed/>
    <w:rsid w:val="004B21BD"/>
    <w:pPr>
      <w:spacing w:after="200" w:line="240" w:lineRule="auto"/>
    </w:pPr>
    <w:rPr>
      <w:rFonts w:ascii="Calibri" w:eastAsia="Calibri" w:hAnsi="Calibri" w:cs="Arial"/>
      <w:sz w:val="20"/>
      <w:szCs w:val="20"/>
      <w:lang w:val="nl-NL"/>
    </w:rPr>
  </w:style>
  <w:style w:type="character" w:customStyle="1" w:styleId="CommentTextChar">
    <w:name w:val="Comment Text Char"/>
    <w:basedOn w:val="DefaultParagraphFont"/>
    <w:link w:val="CommentText"/>
    <w:uiPriority w:val="99"/>
    <w:semiHidden/>
    <w:rsid w:val="004B21BD"/>
    <w:rPr>
      <w:rFonts w:ascii="Calibri" w:eastAsia="Calibri" w:hAnsi="Calibri" w:cs="Arial"/>
      <w:sz w:val="20"/>
      <w:szCs w:val="20"/>
      <w:lang w:val="nl-NL"/>
    </w:rPr>
  </w:style>
  <w:style w:type="paragraph" w:styleId="BalloonText">
    <w:name w:val="Balloon Text"/>
    <w:basedOn w:val="Normal"/>
    <w:link w:val="BalloonTextChar"/>
    <w:uiPriority w:val="99"/>
    <w:semiHidden/>
    <w:unhideWhenUsed/>
    <w:rsid w:val="004B2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1BD"/>
    <w:rPr>
      <w:rFonts w:ascii="Segoe UI" w:hAnsi="Segoe UI" w:cs="Segoe UI"/>
      <w:sz w:val="18"/>
      <w:szCs w:val="18"/>
    </w:rPr>
  </w:style>
  <w:style w:type="paragraph" w:styleId="ListParagraph">
    <w:name w:val="List Paragraph"/>
    <w:basedOn w:val="Normal"/>
    <w:uiPriority w:val="34"/>
    <w:qFormat/>
    <w:rsid w:val="009052E7"/>
    <w:pPr>
      <w:ind w:left="720"/>
      <w:contextualSpacing/>
    </w:pPr>
  </w:style>
  <w:style w:type="paragraph" w:styleId="CommentSubject">
    <w:name w:val="annotation subject"/>
    <w:basedOn w:val="CommentText"/>
    <w:next w:val="CommentText"/>
    <w:link w:val="CommentSubjectChar"/>
    <w:uiPriority w:val="99"/>
    <w:semiHidden/>
    <w:unhideWhenUsed/>
    <w:rsid w:val="00E85713"/>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E85713"/>
    <w:rPr>
      <w:rFonts w:ascii="Calibri" w:eastAsia="Calibri" w:hAnsi="Calibri" w:cs="Arial"/>
      <w:b/>
      <w:bCs/>
      <w:sz w:val="20"/>
      <w:szCs w:val="20"/>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3E73"/>
    <w:pPr>
      <w:spacing w:before="130" w:after="0" w:line="240" w:lineRule="auto"/>
      <w:ind w:left="1382" w:hanging="432"/>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3E73"/>
    <w:pPr>
      <w:spacing w:before="100" w:beforeAutospacing="1" w:after="0" w:line="240" w:lineRule="auto"/>
      <w:ind w:left="950"/>
    </w:pPr>
    <w:rPr>
      <w:rFonts w:ascii="Times New Roman" w:eastAsia="Times New Roman" w:hAnsi="Times New Roman" w:cs="Times New Roman"/>
      <w:sz w:val="20"/>
      <w:szCs w:val="20"/>
    </w:rPr>
  </w:style>
  <w:style w:type="paragraph" w:styleId="NoSpacing">
    <w:name w:val="No Spacing"/>
    <w:uiPriority w:val="1"/>
    <w:qFormat/>
    <w:rsid w:val="00393E73"/>
    <w:pPr>
      <w:spacing w:after="0" w:line="240" w:lineRule="auto"/>
    </w:pPr>
  </w:style>
  <w:style w:type="paragraph" w:styleId="Caption">
    <w:name w:val="caption"/>
    <w:basedOn w:val="Normal"/>
    <w:next w:val="Normal"/>
    <w:uiPriority w:val="35"/>
    <w:unhideWhenUsed/>
    <w:qFormat/>
    <w:rsid w:val="00E12154"/>
    <w:pPr>
      <w:spacing w:after="200" w:line="240" w:lineRule="auto"/>
    </w:pPr>
    <w:rPr>
      <w:i/>
      <w:iCs/>
      <w:color w:val="44546A" w:themeColor="text2"/>
      <w:sz w:val="18"/>
      <w:szCs w:val="18"/>
    </w:rPr>
  </w:style>
  <w:style w:type="paragraph" w:styleId="BodyText">
    <w:name w:val="Body Text"/>
    <w:basedOn w:val="Normal"/>
    <w:link w:val="BodyTextChar"/>
    <w:uiPriority w:val="1"/>
    <w:qFormat/>
    <w:rsid w:val="004B21BD"/>
    <w:pPr>
      <w:widowControl w:val="0"/>
      <w:autoSpaceDE w:val="0"/>
      <w:autoSpaceDN w:val="0"/>
      <w:adjustRightInd w:val="0"/>
      <w:spacing w:after="0" w:line="240" w:lineRule="auto"/>
      <w:ind w:left="955"/>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B21BD"/>
    <w:rPr>
      <w:rFonts w:ascii="Times New Roman" w:eastAsia="Times New Roman" w:hAnsi="Times New Roman" w:cs="Times New Roman"/>
      <w:sz w:val="20"/>
      <w:szCs w:val="20"/>
    </w:rPr>
  </w:style>
  <w:style w:type="character" w:styleId="CommentReference">
    <w:name w:val="annotation reference"/>
    <w:uiPriority w:val="99"/>
    <w:semiHidden/>
    <w:unhideWhenUsed/>
    <w:rsid w:val="004B21BD"/>
    <w:rPr>
      <w:sz w:val="16"/>
      <w:szCs w:val="16"/>
    </w:rPr>
  </w:style>
  <w:style w:type="paragraph" w:styleId="CommentText">
    <w:name w:val="annotation text"/>
    <w:basedOn w:val="Normal"/>
    <w:link w:val="CommentTextChar"/>
    <w:uiPriority w:val="99"/>
    <w:semiHidden/>
    <w:unhideWhenUsed/>
    <w:rsid w:val="004B21BD"/>
    <w:pPr>
      <w:spacing w:after="200" w:line="240" w:lineRule="auto"/>
    </w:pPr>
    <w:rPr>
      <w:rFonts w:ascii="Calibri" w:eastAsia="Calibri" w:hAnsi="Calibri" w:cs="Arial"/>
      <w:sz w:val="20"/>
      <w:szCs w:val="20"/>
      <w:lang w:val="nl-NL"/>
    </w:rPr>
  </w:style>
  <w:style w:type="character" w:customStyle="1" w:styleId="CommentTextChar">
    <w:name w:val="Comment Text Char"/>
    <w:basedOn w:val="DefaultParagraphFont"/>
    <w:link w:val="CommentText"/>
    <w:uiPriority w:val="99"/>
    <w:semiHidden/>
    <w:rsid w:val="004B21BD"/>
    <w:rPr>
      <w:rFonts w:ascii="Calibri" w:eastAsia="Calibri" w:hAnsi="Calibri" w:cs="Arial"/>
      <w:sz w:val="20"/>
      <w:szCs w:val="20"/>
      <w:lang w:val="nl-NL"/>
    </w:rPr>
  </w:style>
  <w:style w:type="paragraph" w:styleId="BalloonText">
    <w:name w:val="Balloon Text"/>
    <w:basedOn w:val="Normal"/>
    <w:link w:val="BalloonTextChar"/>
    <w:uiPriority w:val="99"/>
    <w:semiHidden/>
    <w:unhideWhenUsed/>
    <w:rsid w:val="004B2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1BD"/>
    <w:rPr>
      <w:rFonts w:ascii="Segoe UI" w:hAnsi="Segoe UI" w:cs="Segoe UI"/>
      <w:sz w:val="18"/>
      <w:szCs w:val="18"/>
    </w:rPr>
  </w:style>
  <w:style w:type="paragraph" w:styleId="ListParagraph">
    <w:name w:val="List Paragraph"/>
    <w:basedOn w:val="Normal"/>
    <w:uiPriority w:val="34"/>
    <w:qFormat/>
    <w:rsid w:val="009052E7"/>
    <w:pPr>
      <w:ind w:left="720"/>
      <w:contextualSpacing/>
    </w:pPr>
  </w:style>
  <w:style w:type="paragraph" w:styleId="CommentSubject">
    <w:name w:val="annotation subject"/>
    <w:basedOn w:val="CommentText"/>
    <w:next w:val="CommentText"/>
    <w:link w:val="CommentSubjectChar"/>
    <w:uiPriority w:val="99"/>
    <w:semiHidden/>
    <w:unhideWhenUsed/>
    <w:rsid w:val="00E85713"/>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E85713"/>
    <w:rPr>
      <w:rFonts w:ascii="Calibri" w:eastAsia="Calibri" w:hAnsi="Calibri" w:cs="Arial"/>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3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University at Qatar</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 Hasan</dc:creator>
  <cp:lastModifiedBy>Lejla Alic</cp:lastModifiedBy>
  <cp:revision>2</cp:revision>
  <dcterms:created xsi:type="dcterms:W3CDTF">2018-12-26T18:55:00Z</dcterms:created>
  <dcterms:modified xsi:type="dcterms:W3CDTF">2018-12-26T18:55:00Z</dcterms:modified>
</cp:coreProperties>
</file>