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D11CC" w14:textId="77777777" w:rsidR="0093676D" w:rsidRPr="0062614D" w:rsidRDefault="0093676D" w:rsidP="0093676D">
      <w:pPr>
        <w:autoSpaceDE w:val="0"/>
        <w:autoSpaceDN w:val="0"/>
        <w:adjustRightInd w:val="0"/>
        <w:spacing w:after="0" w:line="240" w:lineRule="auto"/>
        <w:rPr>
          <w:rFonts w:asciiTheme="minorBidi" w:hAnsiTheme="minorBidi"/>
          <w:i/>
          <w:iCs/>
          <w:lang w:val="en-US"/>
        </w:rPr>
      </w:pPr>
      <w:r w:rsidRPr="0062614D">
        <w:rPr>
          <w:rFonts w:asciiTheme="minorBidi" w:hAnsiTheme="minorBidi"/>
          <w:i/>
          <w:iCs/>
          <w:lang w:val="en-US"/>
        </w:rPr>
        <w:t>A. San Antonio Heart Study</w:t>
      </w:r>
    </w:p>
    <w:p w14:paraId="22C06EFE" w14:textId="77777777" w:rsidR="006A6AF6" w:rsidRDefault="0093676D" w:rsidP="007D7168">
      <w:pPr>
        <w:autoSpaceDE w:val="0"/>
        <w:autoSpaceDN w:val="0"/>
        <w:adjustRightInd w:val="0"/>
        <w:spacing w:after="0" w:line="240" w:lineRule="auto"/>
        <w:jc w:val="both"/>
        <w:rPr>
          <w:ins w:id="0" w:author="Lejla Alic" w:date="2018-10-31T01:10:00Z"/>
          <w:rFonts w:asciiTheme="minorBidi" w:hAnsiTheme="minorBidi"/>
          <w:lang w:val="en-US"/>
        </w:rPr>
      </w:pPr>
      <w:del w:id="1" w:author="Lejla Alic" w:date="2018-11-08T19:48:00Z">
        <w:r w:rsidRPr="0062614D" w:rsidDel="008914D0">
          <w:rPr>
            <w:rFonts w:asciiTheme="minorBidi" w:hAnsiTheme="minorBidi"/>
            <w:lang w:val="en-US"/>
          </w:rPr>
          <w:delText xml:space="preserve"> </w:delText>
        </w:r>
      </w:del>
      <w:r w:rsidRPr="0062614D">
        <w:rPr>
          <w:rFonts w:asciiTheme="minorBidi" w:hAnsiTheme="minorBidi"/>
          <w:lang w:val="en-US"/>
        </w:rPr>
        <w:t xml:space="preserve">The </w:t>
      </w:r>
      <w:r w:rsidR="006A6AF6" w:rsidRPr="0062614D">
        <w:rPr>
          <w:rFonts w:asciiTheme="minorBidi" w:hAnsiTheme="minorBidi"/>
          <w:lang w:val="en-US"/>
        </w:rPr>
        <w:t xml:space="preserve">San Antonio Heart Study </w:t>
      </w:r>
      <w:r w:rsidR="006A6AF6">
        <w:rPr>
          <w:rFonts w:asciiTheme="minorBidi" w:hAnsiTheme="minorBidi"/>
          <w:lang w:val="en-US"/>
        </w:rPr>
        <w:t>(</w:t>
      </w:r>
      <w:r w:rsidRPr="0062614D">
        <w:rPr>
          <w:rFonts w:asciiTheme="minorBidi" w:hAnsiTheme="minorBidi"/>
          <w:lang w:val="en-US"/>
        </w:rPr>
        <w:t>SAHS</w:t>
      </w:r>
      <w:r w:rsidR="006A6AF6">
        <w:rPr>
          <w:rFonts w:asciiTheme="minorBidi" w:hAnsiTheme="minorBidi"/>
          <w:lang w:val="en-US"/>
        </w:rPr>
        <w:t>)</w:t>
      </w:r>
      <w:r w:rsidRPr="0062614D">
        <w:rPr>
          <w:rFonts w:asciiTheme="minorBidi" w:hAnsiTheme="minorBidi"/>
          <w:lang w:val="en-US"/>
        </w:rPr>
        <w:t xml:space="preserve"> </w:t>
      </w:r>
      <w:r w:rsidR="006A6AF6">
        <w:rPr>
          <w:rFonts w:asciiTheme="minorBidi" w:hAnsiTheme="minorBidi"/>
          <w:lang w:val="en-US"/>
        </w:rPr>
        <w:t xml:space="preserve">is </w:t>
      </w:r>
      <w:r w:rsidR="006A6AF6" w:rsidRPr="0062614D">
        <w:rPr>
          <w:rFonts w:asciiTheme="minorBidi" w:hAnsiTheme="minorBidi"/>
          <w:lang w:val="en-US"/>
        </w:rPr>
        <w:t xml:space="preserve">a population-based epidemiological study </w:t>
      </w:r>
      <w:r w:rsidR="006A6AF6">
        <w:rPr>
          <w:rFonts w:asciiTheme="minorBidi" w:hAnsiTheme="minorBidi"/>
          <w:lang w:val="en-US"/>
        </w:rPr>
        <w:t xml:space="preserve">that </w:t>
      </w:r>
      <w:r w:rsidRPr="0062614D">
        <w:rPr>
          <w:rFonts w:asciiTheme="minorBidi" w:hAnsiTheme="minorBidi"/>
          <w:lang w:val="en-US"/>
        </w:rPr>
        <w:t>was</w:t>
      </w:r>
      <w:r w:rsidR="0062614D" w:rsidRPr="0062614D">
        <w:rPr>
          <w:rFonts w:asciiTheme="minorBidi" w:hAnsiTheme="minorBidi"/>
          <w:lang w:val="en-US"/>
        </w:rPr>
        <w:t xml:space="preserve"> </w:t>
      </w:r>
      <w:r w:rsidR="006A6AF6">
        <w:rPr>
          <w:rFonts w:asciiTheme="minorBidi" w:hAnsiTheme="minorBidi"/>
          <w:lang w:val="en-US"/>
        </w:rPr>
        <w:t xml:space="preserve">conducted </w:t>
      </w:r>
      <w:r w:rsidRPr="0062614D">
        <w:rPr>
          <w:rFonts w:asciiTheme="minorBidi" w:hAnsiTheme="minorBidi"/>
          <w:lang w:val="en-US"/>
        </w:rPr>
        <w:t>to assess the risk factors of diabetes and cardiovascular diseases</w:t>
      </w:r>
      <w:r w:rsidR="0062614D" w:rsidRPr="0062614D">
        <w:rPr>
          <w:rFonts w:asciiTheme="minorBidi" w:hAnsiTheme="minorBidi"/>
          <w:lang w:val="en-US"/>
        </w:rPr>
        <w:t xml:space="preserve"> </w:t>
      </w:r>
      <w:r w:rsidR="006A6AF6">
        <w:rPr>
          <w:rFonts w:asciiTheme="minorBidi" w:hAnsiTheme="minorBidi"/>
          <w:lang w:val="en-US"/>
        </w:rPr>
        <w:t>in healthy population</w:t>
      </w:r>
      <w:r w:rsidR="006A6AF6" w:rsidRPr="0062614D">
        <w:rPr>
          <w:rFonts w:asciiTheme="minorBidi" w:hAnsiTheme="minorBidi"/>
          <w:lang w:val="en-US"/>
        </w:rPr>
        <w:t xml:space="preserve"> </w:t>
      </w:r>
      <w:r w:rsidRPr="0062614D">
        <w:rPr>
          <w:rFonts w:asciiTheme="minorBidi" w:hAnsiTheme="minorBidi"/>
          <w:lang w:val="en-US"/>
        </w:rPr>
        <w:t>[16], [17]</w:t>
      </w:r>
      <w:r w:rsidR="006A6AF6">
        <w:rPr>
          <w:rFonts w:asciiTheme="minorBidi" w:hAnsiTheme="minorBidi"/>
          <w:lang w:val="en-US"/>
        </w:rPr>
        <w:t>.</w:t>
      </w:r>
      <w:r w:rsidR="00594B16">
        <w:rPr>
          <w:rFonts w:asciiTheme="minorBidi" w:hAnsiTheme="minorBidi"/>
          <w:lang w:val="en-US"/>
        </w:rPr>
        <w:t xml:space="preserve"> It includes</w:t>
      </w:r>
      <w:r w:rsidR="006A6AF6">
        <w:rPr>
          <w:rFonts w:asciiTheme="minorBidi" w:hAnsiTheme="minorBidi"/>
          <w:lang w:val="en-US"/>
        </w:rPr>
        <w:t xml:space="preserve"> </w:t>
      </w:r>
      <w:r w:rsidRPr="0062614D">
        <w:rPr>
          <w:rFonts w:asciiTheme="minorBidi" w:hAnsiTheme="minorBidi"/>
          <w:lang w:val="en-US"/>
        </w:rPr>
        <w:t xml:space="preserve"> 5</w:t>
      </w:r>
      <w:r w:rsidR="006A6AF6">
        <w:rPr>
          <w:rFonts w:asciiTheme="minorBidi" w:hAnsiTheme="minorBidi"/>
          <w:lang w:val="en-US"/>
        </w:rPr>
        <w:t>,</w:t>
      </w:r>
      <w:r w:rsidRPr="0062614D">
        <w:rPr>
          <w:rFonts w:asciiTheme="minorBidi" w:hAnsiTheme="minorBidi"/>
          <w:lang w:val="en-US"/>
        </w:rPr>
        <w:t>158 men and non-pregnant women</w:t>
      </w:r>
      <w:r w:rsidR="0062614D" w:rsidRPr="0062614D">
        <w:rPr>
          <w:rFonts w:asciiTheme="minorBidi" w:hAnsiTheme="minorBidi"/>
          <w:lang w:val="en-US"/>
        </w:rPr>
        <w:t xml:space="preserve"> </w:t>
      </w:r>
      <w:r w:rsidRPr="0062614D">
        <w:rPr>
          <w:rFonts w:asciiTheme="minorBidi" w:hAnsiTheme="minorBidi"/>
          <w:lang w:val="en-US"/>
        </w:rPr>
        <w:t>of Mexican-American and non-Hispanic white residents of San</w:t>
      </w:r>
      <w:r w:rsidR="0062614D" w:rsidRPr="0062614D">
        <w:rPr>
          <w:rFonts w:asciiTheme="minorBidi" w:hAnsiTheme="minorBidi"/>
          <w:lang w:val="en-US"/>
        </w:rPr>
        <w:t xml:space="preserve"> </w:t>
      </w:r>
      <w:r w:rsidRPr="0062614D">
        <w:rPr>
          <w:rFonts w:asciiTheme="minorBidi" w:hAnsiTheme="minorBidi"/>
          <w:lang w:val="en-US"/>
        </w:rPr>
        <w:t xml:space="preserve">Antonio, Texas. The age of the </w:t>
      </w:r>
      <w:r w:rsidR="007D7168">
        <w:rPr>
          <w:rFonts w:asciiTheme="minorBidi" w:hAnsiTheme="minorBidi"/>
          <w:lang w:val="en-US"/>
        </w:rPr>
        <w:t>individuals</w:t>
      </w:r>
      <w:r w:rsidR="007D7168" w:rsidRPr="0062614D">
        <w:rPr>
          <w:rFonts w:asciiTheme="minorBidi" w:hAnsiTheme="minorBidi"/>
          <w:lang w:val="en-US"/>
        </w:rPr>
        <w:t xml:space="preserve"> </w:t>
      </w:r>
      <w:r w:rsidRPr="0062614D">
        <w:rPr>
          <w:rFonts w:asciiTheme="minorBidi" w:hAnsiTheme="minorBidi"/>
          <w:lang w:val="en-US"/>
        </w:rPr>
        <w:t>at the</w:t>
      </w:r>
      <w:r w:rsidR="0062614D" w:rsidRPr="0062614D">
        <w:rPr>
          <w:rFonts w:asciiTheme="minorBidi" w:hAnsiTheme="minorBidi"/>
          <w:lang w:val="en-US"/>
        </w:rPr>
        <w:t xml:space="preserve"> </w:t>
      </w:r>
      <w:r w:rsidRPr="0062614D">
        <w:rPr>
          <w:rFonts w:asciiTheme="minorBidi" w:hAnsiTheme="minorBidi"/>
          <w:lang w:val="en-US"/>
        </w:rPr>
        <w:t>time of recruitment was between 25 and 64 years. As a part of</w:t>
      </w:r>
      <w:r w:rsidR="0062614D" w:rsidRPr="0062614D">
        <w:rPr>
          <w:rFonts w:asciiTheme="minorBidi" w:hAnsiTheme="minorBidi"/>
          <w:lang w:val="en-US"/>
        </w:rPr>
        <w:t xml:space="preserve"> </w:t>
      </w:r>
      <w:r w:rsidRPr="0062614D">
        <w:rPr>
          <w:rFonts w:asciiTheme="minorBidi" w:hAnsiTheme="minorBidi"/>
          <w:lang w:val="en-US"/>
        </w:rPr>
        <w:t>the data collection, the blood glucose and insulin levels were</w:t>
      </w:r>
      <w:r w:rsidR="0062614D" w:rsidRPr="0062614D">
        <w:rPr>
          <w:rFonts w:asciiTheme="minorBidi" w:hAnsiTheme="minorBidi"/>
          <w:lang w:val="en-US"/>
        </w:rPr>
        <w:t xml:space="preserve"> </w:t>
      </w:r>
      <w:r w:rsidRPr="0062614D">
        <w:rPr>
          <w:rFonts w:asciiTheme="minorBidi" w:hAnsiTheme="minorBidi"/>
          <w:lang w:val="en-US"/>
        </w:rPr>
        <w:t xml:space="preserve">recorded during </w:t>
      </w:r>
      <w:ins w:id="2" w:author="Abbas, Hasan" w:date="2018-11-06T10:12:00Z">
        <w:r w:rsidR="009D34BD">
          <w:rPr>
            <w:rFonts w:asciiTheme="minorBidi" w:hAnsiTheme="minorBidi"/>
            <w:lang w:val="en-US"/>
          </w:rPr>
          <w:t xml:space="preserve">the </w:t>
        </w:r>
      </w:ins>
      <w:r w:rsidRPr="0062614D">
        <w:rPr>
          <w:rFonts w:asciiTheme="minorBidi" w:hAnsiTheme="minorBidi"/>
          <w:lang w:val="en-US"/>
        </w:rPr>
        <w:t>oral glucose tolerance test (OGTT), which</w:t>
      </w:r>
      <w:r w:rsidR="0062614D" w:rsidRPr="0062614D">
        <w:rPr>
          <w:rFonts w:asciiTheme="minorBidi" w:hAnsiTheme="minorBidi"/>
          <w:lang w:val="en-US"/>
        </w:rPr>
        <w:t xml:space="preserve"> </w:t>
      </w:r>
      <w:r w:rsidRPr="0062614D">
        <w:rPr>
          <w:rFonts w:asciiTheme="minorBidi" w:hAnsiTheme="minorBidi"/>
          <w:lang w:val="en-US"/>
        </w:rPr>
        <w:t>measures the body response to a standard 75 g dose</w:t>
      </w:r>
      <w:r w:rsidR="0062614D" w:rsidRPr="0062614D">
        <w:rPr>
          <w:rFonts w:asciiTheme="minorBidi" w:hAnsiTheme="minorBidi"/>
          <w:lang w:val="en-US"/>
        </w:rPr>
        <w:t xml:space="preserve"> </w:t>
      </w:r>
      <w:r w:rsidRPr="0062614D">
        <w:rPr>
          <w:rFonts w:asciiTheme="minorBidi" w:hAnsiTheme="minorBidi"/>
          <w:lang w:val="en-US"/>
        </w:rPr>
        <w:t>of glucose after fasting overnight.</w:t>
      </w:r>
    </w:p>
    <w:p w14:paraId="723D67E5" w14:textId="30E6160C" w:rsidR="00961A8F" w:rsidRDefault="008914D0" w:rsidP="008914D0">
      <w:pPr>
        <w:autoSpaceDE w:val="0"/>
        <w:autoSpaceDN w:val="0"/>
        <w:adjustRightInd w:val="0"/>
        <w:spacing w:after="0" w:line="240" w:lineRule="auto"/>
        <w:jc w:val="both"/>
        <w:rPr>
          <w:rFonts w:asciiTheme="minorBidi" w:hAnsiTheme="minorBidi"/>
          <w:lang w:val="en-US"/>
        </w:rPr>
        <w:pPrChange w:id="3" w:author="Lejla Alic" w:date="2018-11-08T19:48:00Z">
          <w:pPr>
            <w:autoSpaceDE w:val="0"/>
            <w:autoSpaceDN w:val="0"/>
            <w:adjustRightInd w:val="0"/>
            <w:spacing w:after="0" w:line="240" w:lineRule="auto"/>
            <w:jc w:val="both"/>
          </w:pPr>
        </w:pPrChange>
      </w:pPr>
      <w:ins w:id="4" w:author="Lejla Alic" w:date="2018-11-08T19:48:00Z">
        <w:r>
          <w:rPr>
            <w:rFonts w:asciiTheme="minorBidi" w:hAnsiTheme="minorBidi"/>
            <w:lang w:val="en-US"/>
          </w:rPr>
          <w:tab/>
        </w:r>
      </w:ins>
      <w:r w:rsidR="0093676D" w:rsidRPr="0062614D">
        <w:rPr>
          <w:rFonts w:asciiTheme="minorBidi" w:hAnsiTheme="minorBidi"/>
          <w:lang w:val="en-US"/>
        </w:rPr>
        <w:t>The OGTT was performed</w:t>
      </w:r>
      <w:r w:rsidR="0062614D" w:rsidRPr="0062614D">
        <w:rPr>
          <w:rFonts w:asciiTheme="minorBidi" w:hAnsiTheme="minorBidi"/>
          <w:lang w:val="en-US"/>
        </w:rPr>
        <w:t xml:space="preserve"> </w:t>
      </w:r>
      <w:r w:rsidR="0093676D" w:rsidRPr="0062614D">
        <w:rPr>
          <w:rFonts w:asciiTheme="minorBidi" w:hAnsiTheme="minorBidi"/>
          <w:lang w:val="en-US"/>
        </w:rPr>
        <w:t xml:space="preserve">both at the baseline and </w:t>
      </w:r>
      <w:r w:rsidR="00594B16" w:rsidRPr="0062614D">
        <w:rPr>
          <w:rFonts w:asciiTheme="minorBidi" w:hAnsiTheme="minorBidi"/>
          <w:lang w:val="en-US"/>
        </w:rPr>
        <w:t>a</w:t>
      </w:r>
      <w:r w:rsidR="00594B16">
        <w:rPr>
          <w:rFonts w:asciiTheme="minorBidi" w:hAnsiTheme="minorBidi"/>
          <w:lang w:val="en-US"/>
        </w:rPr>
        <w:t>t</w:t>
      </w:r>
      <w:r w:rsidR="00594B16" w:rsidRPr="0062614D">
        <w:rPr>
          <w:rFonts w:asciiTheme="minorBidi" w:hAnsiTheme="minorBidi"/>
          <w:lang w:val="en-US"/>
        </w:rPr>
        <w:t xml:space="preserve"> </w:t>
      </w:r>
      <w:ins w:id="5" w:author="Abbas, Hasan" w:date="2018-11-06T10:12:00Z">
        <w:r w:rsidR="009D34BD">
          <w:rPr>
            <w:rFonts w:asciiTheme="minorBidi" w:hAnsiTheme="minorBidi"/>
            <w:lang w:val="en-US"/>
          </w:rPr>
          <w:t xml:space="preserve">an </w:t>
        </w:r>
      </w:ins>
      <w:r w:rsidR="00594B16" w:rsidRPr="0062614D">
        <w:rPr>
          <w:rFonts w:asciiTheme="minorBidi" w:hAnsiTheme="minorBidi"/>
          <w:lang w:val="en-US"/>
        </w:rPr>
        <w:t xml:space="preserve">average </w:t>
      </w:r>
      <w:r w:rsidR="0093676D" w:rsidRPr="0062614D">
        <w:rPr>
          <w:rFonts w:asciiTheme="minorBidi" w:hAnsiTheme="minorBidi"/>
          <w:lang w:val="en-US"/>
        </w:rPr>
        <w:t xml:space="preserve">follow-up </w:t>
      </w:r>
      <w:r w:rsidR="00594B16" w:rsidRPr="0062614D">
        <w:rPr>
          <w:rFonts w:asciiTheme="minorBidi" w:hAnsiTheme="minorBidi"/>
          <w:lang w:val="en-US"/>
        </w:rPr>
        <w:t>of 7</w:t>
      </w:r>
      <w:r w:rsidR="00594B16">
        <w:rPr>
          <w:rFonts w:asciiTheme="minorBidi" w:hAnsiTheme="minorBidi"/>
          <w:lang w:val="en-US"/>
        </w:rPr>
        <w:t>.</w:t>
      </w:r>
      <w:r w:rsidR="00594B16" w:rsidRPr="0062614D">
        <w:rPr>
          <w:rFonts w:asciiTheme="minorBidi" w:hAnsiTheme="minorBidi"/>
          <w:lang w:val="en-US"/>
        </w:rPr>
        <w:t>5 years</w:t>
      </w:r>
      <w:r w:rsidR="0093676D" w:rsidRPr="0062614D">
        <w:rPr>
          <w:rFonts w:asciiTheme="minorBidi" w:hAnsiTheme="minorBidi"/>
          <w:lang w:val="en-US"/>
        </w:rPr>
        <w:t xml:space="preserve">. The </w:t>
      </w:r>
      <w:r w:rsidR="009E3AD6">
        <w:rPr>
          <w:rFonts w:asciiTheme="minorBidi" w:hAnsiTheme="minorBidi"/>
          <w:lang w:val="en-US"/>
        </w:rPr>
        <w:t>participants</w:t>
      </w:r>
      <w:r w:rsidR="007D7168">
        <w:rPr>
          <w:rFonts w:asciiTheme="minorBidi" w:hAnsiTheme="minorBidi"/>
          <w:lang w:val="en-US"/>
        </w:rPr>
        <w:t xml:space="preserve"> w</w:t>
      </w:r>
      <w:r w:rsidR="009E3AD6">
        <w:rPr>
          <w:rFonts w:asciiTheme="minorBidi" w:hAnsiTheme="minorBidi"/>
          <w:lang w:val="en-US"/>
        </w:rPr>
        <w:t>ere</w:t>
      </w:r>
      <w:r w:rsidR="0062614D" w:rsidRPr="0062614D">
        <w:rPr>
          <w:rFonts w:asciiTheme="minorBidi" w:hAnsiTheme="minorBidi"/>
          <w:lang w:val="en-US"/>
        </w:rPr>
        <w:t xml:space="preserve"> </w:t>
      </w:r>
      <w:r w:rsidR="0093676D" w:rsidRPr="0062614D">
        <w:rPr>
          <w:rFonts w:asciiTheme="minorBidi" w:hAnsiTheme="minorBidi"/>
          <w:lang w:val="en-US"/>
        </w:rPr>
        <w:t>recruited in 2 cohorts, the first during the period 1979 to 1982,</w:t>
      </w:r>
      <w:r w:rsidR="0062614D" w:rsidRPr="0062614D">
        <w:rPr>
          <w:rFonts w:asciiTheme="minorBidi" w:hAnsiTheme="minorBidi"/>
          <w:lang w:val="en-US"/>
        </w:rPr>
        <w:t xml:space="preserve"> </w:t>
      </w:r>
      <w:r w:rsidR="0093676D" w:rsidRPr="0062614D">
        <w:rPr>
          <w:rFonts w:asciiTheme="minorBidi" w:hAnsiTheme="minorBidi"/>
          <w:lang w:val="en-US"/>
        </w:rPr>
        <w:t>and the second from 1984 to 1988 [18]. The reassessment</w:t>
      </w:r>
      <w:r w:rsidR="0062614D" w:rsidRPr="0062614D">
        <w:rPr>
          <w:rFonts w:asciiTheme="minorBidi" w:hAnsiTheme="minorBidi"/>
          <w:lang w:val="en-US"/>
        </w:rPr>
        <w:t xml:space="preserve"> </w:t>
      </w:r>
      <w:r w:rsidR="0093676D" w:rsidRPr="0062614D">
        <w:rPr>
          <w:rFonts w:asciiTheme="minorBidi" w:hAnsiTheme="minorBidi"/>
          <w:lang w:val="en-US"/>
        </w:rPr>
        <w:t>during the follow-up period took place during the years 1987</w:t>
      </w:r>
      <w:r w:rsidR="0062614D" w:rsidRPr="0062614D">
        <w:rPr>
          <w:rFonts w:asciiTheme="minorBidi" w:hAnsiTheme="minorBidi"/>
          <w:lang w:val="en-US"/>
        </w:rPr>
        <w:t xml:space="preserve"> </w:t>
      </w:r>
      <w:r w:rsidR="0093676D" w:rsidRPr="0062614D">
        <w:rPr>
          <w:rFonts w:asciiTheme="minorBidi" w:hAnsiTheme="minorBidi"/>
          <w:lang w:val="en-US"/>
        </w:rPr>
        <w:t>to 1990 for the first cohort, and 1991 to 1996 for the second</w:t>
      </w:r>
      <w:r w:rsidR="0062614D">
        <w:rPr>
          <w:rFonts w:asciiTheme="minorBidi" w:hAnsiTheme="minorBidi"/>
          <w:lang w:val="en-US"/>
        </w:rPr>
        <w:t xml:space="preserve"> </w:t>
      </w:r>
      <w:r w:rsidR="0093676D" w:rsidRPr="0062614D">
        <w:rPr>
          <w:rFonts w:asciiTheme="minorBidi" w:hAnsiTheme="minorBidi"/>
          <w:lang w:val="en-US"/>
        </w:rPr>
        <w:t xml:space="preserve">cohort. </w:t>
      </w:r>
      <w:r w:rsidR="00594B16">
        <w:rPr>
          <w:rFonts w:asciiTheme="minorBidi" w:hAnsiTheme="minorBidi"/>
          <w:lang w:val="en-US"/>
        </w:rPr>
        <w:t xml:space="preserve">In this study we </w:t>
      </w:r>
      <w:r w:rsidR="0093676D" w:rsidRPr="0062614D">
        <w:rPr>
          <w:rFonts w:asciiTheme="minorBidi" w:hAnsiTheme="minorBidi"/>
          <w:lang w:val="en-US"/>
        </w:rPr>
        <w:t>us</w:t>
      </w:r>
      <w:r w:rsidR="00594B16">
        <w:rPr>
          <w:rFonts w:asciiTheme="minorBidi" w:hAnsiTheme="minorBidi"/>
          <w:lang w:val="en-US"/>
        </w:rPr>
        <w:t>e</w:t>
      </w:r>
      <w:r w:rsidR="0093676D" w:rsidRPr="0062614D">
        <w:rPr>
          <w:rFonts w:asciiTheme="minorBidi" w:hAnsiTheme="minorBidi"/>
          <w:lang w:val="en-US"/>
        </w:rPr>
        <w:t xml:space="preserve"> data from the second</w:t>
      </w:r>
      <w:r w:rsidR="0062614D" w:rsidRPr="0062614D">
        <w:rPr>
          <w:rFonts w:asciiTheme="minorBidi" w:hAnsiTheme="minorBidi"/>
          <w:lang w:val="en-US"/>
        </w:rPr>
        <w:t xml:space="preserve"> </w:t>
      </w:r>
      <w:r w:rsidR="0093676D" w:rsidRPr="0062614D">
        <w:rPr>
          <w:rFonts w:asciiTheme="minorBidi" w:hAnsiTheme="minorBidi"/>
          <w:lang w:val="en-US"/>
        </w:rPr>
        <w:t>cohort</w:t>
      </w:r>
      <w:r w:rsidR="00594B16">
        <w:rPr>
          <w:rFonts w:asciiTheme="minorBidi" w:hAnsiTheme="minorBidi"/>
          <w:lang w:val="en-US"/>
        </w:rPr>
        <w:t xml:space="preserve"> with</w:t>
      </w:r>
      <w:r w:rsidR="0093676D" w:rsidRPr="0062614D">
        <w:rPr>
          <w:rFonts w:asciiTheme="minorBidi" w:hAnsiTheme="minorBidi"/>
          <w:lang w:val="en-US"/>
        </w:rPr>
        <w:t xml:space="preserve"> the plasma glucose and insulin levels of </w:t>
      </w:r>
      <w:commentRangeStart w:id="6"/>
      <w:commentRangeStart w:id="7"/>
      <w:r w:rsidR="0093676D" w:rsidRPr="0062614D">
        <w:rPr>
          <w:rFonts w:asciiTheme="minorBidi" w:hAnsiTheme="minorBidi"/>
          <w:lang w:val="en-US"/>
        </w:rPr>
        <w:t>1</w:t>
      </w:r>
      <w:r w:rsidR="00594B16">
        <w:rPr>
          <w:rFonts w:asciiTheme="minorBidi" w:hAnsiTheme="minorBidi"/>
          <w:lang w:val="en-US"/>
        </w:rPr>
        <w:t>,</w:t>
      </w:r>
      <w:r w:rsidR="0093676D" w:rsidRPr="0062614D">
        <w:rPr>
          <w:rFonts w:asciiTheme="minorBidi" w:hAnsiTheme="minorBidi"/>
          <w:lang w:val="en-US"/>
        </w:rPr>
        <w:t>496</w:t>
      </w:r>
      <w:r w:rsidR="0062614D" w:rsidRPr="0062614D">
        <w:rPr>
          <w:rFonts w:asciiTheme="minorBidi" w:hAnsiTheme="minorBidi"/>
          <w:lang w:val="en-US"/>
        </w:rPr>
        <w:t xml:space="preserve"> </w:t>
      </w:r>
      <w:commentRangeEnd w:id="6"/>
      <w:r w:rsidR="00B027C0">
        <w:rPr>
          <w:rStyle w:val="CommentReference"/>
        </w:rPr>
        <w:commentReference w:id="6"/>
      </w:r>
      <w:commentRangeEnd w:id="7"/>
      <w:r w:rsidR="009D34BD">
        <w:rPr>
          <w:rStyle w:val="CommentReference"/>
        </w:rPr>
        <w:commentReference w:id="7"/>
      </w:r>
      <w:r w:rsidR="0093676D" w:rsidRPr="0062614D">
        <w:rPr>
          <w:rFonts w:asciiTheme="minorBidi" w:hAnsiTheme="minorBidi"/>
          <w:lang w:val="en-US"/>
        </w:rPr>
        <w:t xml:space="preserve">healthy </w:t>
      </w:r>
      <w:r w:rsidR="00594B16">
        <w:rPr>
          <w:rFonts w:asciiTheme="minorBidi" w:hAnsiTheme="minorBidi"/>
          <w:lang w:val="en-US"/>
        </w:rPr>
        <w:t>individuals</w:t>
      </w:r>
      <w:r w:rsidR="00594B16" w:rsidRPr="0062614D">
        <w:rPr>
          <w:rFonts w:asciiTheme="minorBidi" w:hAnsiTheme="minorBidi"/>
          <w:lang w:val="en-US"/>
        </w:rPr>
        <w:t xml:space="preserve"> </w:t>
      </w:r>
      <w:r w:rsidR="0093676D" w:rsidRPr="0062614D">
        <w:rPr>
          <w:rFonts w:asciiTheme="minorBidi" w:hAnsiTheme="minorBidi"/>
          <w:lang w:val="en-US"/>
        </w:rPr>
        <w:t>recorded during the OGTT</w:t>
      </w:r>
      <w:r w:rsidR="00594B16">
        <w:rPr>
          <w:rFonts w:asciiTheme="minorBidi" w:hAnsiTheme="minorBidi"/>
          <w:lang w:val="en-US"/>
        </w:rPr>
        <w:t xml:space="preserve"> prior to glucose intake</w:t>
      </w:r>
      <w:ins w:id="8" w:author="Abbas, Hasan" w:date="2018-11-06T10:16:00Z">
        <w:r w:rsidR="009D34BD">
          <w:rPr>
            <w:rFonts w:asciiTheme="minorBidi" w:hAnsiTheme="minorBidi"/>
            <w:lang w:val="en-US"/>
          </w:rPr>
          <w:t xml:space="preserve"> </w:t>
        </w:r>
      </w:ins>
      <w:ins w:id="9" w:author="Lejla Alic" w:date="2018-11-06T20:24:00Z">
        <w:r w:rsidR="001832C1">
          <w:rPr>
            <w:rFonts w:asciiTheme="minorBidi" w:hAnsiTheme="minorBidi"/>
            <w:lang w:val="en-US"/>
          </w:rPr>
          <w:t xml:space="preserve">of </w:t>
        </w:r>
      </w:ins>
      <w:ins w:id="10" w:author="Abbas, Hasan" w:date="2018-11-06T10:16:00Z">
        <w:r w:rsidR="009D34BD">
          <w:rPr>
            <w:rFonts w:asciiTheme="minorBidi" w:hAnsiTheme="minorBidi"/>
            <w:lang w:val="en-US"/>
          </w:rPr>
          <w:t xml:space="preserve">a standard </w:t>
        </w:r>
      </w:ins>
      <w:ins w:id="11" w:author="Lejla Alic" w:date="2018-11-06T20:24:00Z">
        <w:r w:rsidR="001832C1">
          <w:rPr>
            <w:rFonts w:asciiTheme="minorBidi" w:hAnsiTheme="minorBidi"/>
            <w:lang w:val="en-US"/>
          </w:rPr>
          <w:t xml:space="preserve">glucose </w:t>
        </w:r>
      </w:ins>
      <w:ins w:id="12" w:author="Abbas, Hasan" w:date="2018-11-06T10:16:00Z">
        <w:r w:rsidR="009D34BD">
          <w:rPr>
            <w:rFonts w:asciiTheme="minorBidi" w:hAnsiTheme="minorBidi"/>
            <w:lang w:val="en-US"/>
          </w:rPr>
          <w:t xml:space="preserve">dose </w:t>
        </w:r>
        <w:del w:id="13" w:author="Lejla Alic" w:date="2018-11-06T20:24:00Z">
          <w:r w:rsidR="009D34BD" w:rsidDel="001832C1">
            <w:rPr>
              <w:rFonts w:asciiTheme="minorBidi" w:hAnsiTheme="minorBidi"/>
              <w:lang w:val="en-US"/>
            </w:rPr>
            <w:delText>of glucose</w:delText>
          </w:r>
        </w:del>
      </w:ins>
      <w:del w:id="14" w:author="Lejla Alic" w:date="2018-11-06T20:24:00Z">
        <w:r w:rsidR="00594B16" w:rsidDel="001832C1">
          <w:rPr>
            <w:rFonts w:asciiTheme="minorBidi" w:hAnsiTheme="minorBidi"/>
            <w:lang w:val="en-US"/>
          </w:rPr>
          <w:delText xml:space="preserve"> </w:delText>
        </w:r>
      </w:del>
      <w:r w:rsidR="00594B16">
        <w:rPr>
          <w:rFonts w:asciiTheme="minorBidi" w:hAnsiTheme="minorBidi"/>
          <w:lang w:val="en-US"/>
        </w:rPr>
        <w:t>and</w:t>
      </w:r>
      <w:r w:rsidR="0093676D" w:rsidRPr="0062614D">
        <w:rPr>
          <w:rFonts w:asciiTheme="minorBidi" w:hAnsiTheme="minorBidi"/>
          <w:lang w:val="en-US"/>
        </w:rPr>
        <w:t xml:space="preserve"> at</w:t>
      </w:r>
      <w:r w:rsidR="00B027C0">
        <w:rPr>
          <w:rFonts w:asciiTheme="minorBidi" w:hAnsiTheme="minorBidi"/>
          <w:lang w:val="en-US"/>
        </w:rPr>
        <w:t xml:space="preserve"> </w:t>
      </w:r>
      <w:r w:rsidR="0093676D" w:rsidRPr="0062614D">
        <w:rPr>
          <w:rFonts w:asciiTheme="minorBidi" w:hAnsiTheme="minorBidi"/>
          <w:lang w:val="en-US"/>
        </w:rPr>
        <w:t xml:space="preserve">30, 60 and 120 minutes </w:t>
      </w:r>
      <w:r w:rsidR="009E3AD6">
        <w:rPr>
          <w:rFonts w:asciiTheme="minorBidi" w:hAnsiTheme="minorBidi"/>
          <w:lang w:val="en-US"/>
        </w:rPr>
        <w:t xml:space="preserve">thereafter. </w:t>
      </w:r>
      <w:r w:rsidR="00961A8F" w:rsidRPr="0062614D">
        <w:rPr>
          <w:rFonts w:asciiTheme="minorBidi" w:hAnsiTheme="minorBidi"/>
          <w:lang w:val="en-US"/>
        </w:rPr>
        <w:t>Moreover,</w:t>
      </w:r>
      <w:r w:rsidR="00961A8F">
        <w:rPr>
          <w:rFonts w:asciiTheme="minorBidi" w:hAnsiTheme="minorBidi"/>
          <w:lang w:val="en-US"/>
        </w:rPr>
        <w:t xml:space="preserve"> </w:t>
      </w:r>
      <w:r w:rsidR="00961A8F" w:rsidRPr="0062614D">
        <w:rPr>
          <w:rFonts w:asciiTheme="minorBidi" w:hAnsiTheme="minorBidi"/>
          <w:lang w:val="en-US"/>
        </w:rPr>
        <w:t>the socio-demographic information such as age, ethnicity and</w:t>
      </w:r>
      <w:r w:rsidR="00961A8F">
        <w:rPr>
          <w:rFonts w:asciiTheme="minorBidi" w:hAnsiTheme="minorBidi"/>
          <w:lang w:val="en-US"/>
        </w:rPr>
        <w:t xml:space="preserve"> </w:t>
      </w:r>
      <w:r w:rsidR="00961A8F" w:rsidRPr="0062614D">
        <w:rPr>
          <w:rFonts w:asciiTheme="minorBidi" w:hAnsiTheme="minorBidi"/>
          <w:lang w:val="en-US"/>
        </w:rPr>
        <w:t xml:space="preserve">body-mass index (BMI) </w:t>
      </w:r>
      <w:r w:rsidR="009E3AD6">
        <w:rPr>
          <w:rFonts w:asciiTheme="minorBidi" w:hAnsiTheme="minorBidi"/>
          <w:lang w:val="en-US"/>
        </w:rPr>
        <w:t>was also collected</w:t>
      </w:r>
      <w:r w:rsidR="00961A8F" w:rsidRPr="0062614D">
        <w:rPr>
          <w:rFonts w:asciiTheme="minorBidi" w:hAnsiTheme="minorBidi"/>
          <w:lang w:val="en-US"/>
        </w:rPr>
        <w:t>.</w:t>
      </w:r>
      <w:r w:rsidR="007D40BD">
        <w:rPr>
          <w:rFonts w:asciiTheme="minorBidi" w:hAnsiTheme="minorBidi"/>
          <w:lang w:val="en-US"/>
        </w:rPr>
        <w:t xml:space="preserve"> Table 1 shows the distribution of the annotated classes at the follow-up. </w:t>
      </w:r>
    </w:p>
    <w:p w14:paraId="38C79ECC" w14:textId="77777777" w:rsidR="007D40BD" w:rsidRPr="007373A4" w:rsidRDefault="007D40BD" w:rsidP="007D40BD">
      <w:pPr>
        <w:autoSpaceDE w:val="0"/>
        <w:autoSpaceDN w:val="0"/>
        <w:adjustRightInd w:val="0"/>
        <w:spacing w:after="0" w:line="240" w:lineRule="auto"/>
        <w:jc w:val="both"/>
        <w:rPr>
          <w:rFonts w:asciiTheme="minorBidi" w:hAnsiTheme="minorBidi"/>
          <w:lang w:val="en-US"/>
        </w:rPr>
      </w:pPr>
    </w:p>
    <w:p w14:paraId="5D23D372" w14:textId="77777777" w:rsidR="007D40BD" w:rsidRPr="007373A4" w:rsidRDefault="007D40BD" w:rsidP="00F4090B">
      <w:pPr>
        <w:pStyle w:val="Caption"/>
        <w:keepNext/>
        <w:spacing w:after="0"/>
        <w:ind w:left="851" w:hanging="851"/>
        <w:jc w:val="both"/>
        <w:rPr>
          <w:rFonts w:asciiTheme="minorBidi" w:hAnsiTheme="minorBidi"/>
          <w:color w:val="auto"/>
          <w:sz w:val="20"/>
          <w:szCs w:val="20"/>
          <w:lang w:val="en-US"/>
        </w:rPr>
      </w:pPr>
      <w:commentRangeStart w:id="15"/>
      <w:commentRangeStart w:id="16"/>
      <w:r w:rsidRPr="007373A4">
        <w:rPr>
          <w:rFonts w:asciiTheme="minorBidi" w:hAnsiTheme="minorBidi"/>
          <w:color w:val="auto"/>
          <w:sz w:val="20"/>
          <w:szCs w:val="20"/>
          <w:lang w:val="en-US"/>
        </w:rPr>
        <w:t xml:space="preserve">Table </w:t>
      </w:r>
      <w:r w:rsidRPr="007373A4">
        <w:rPr>
          <w:rFonts w:asciiTheme="minorBidi" w:hAnsiTheme="minorBidi"/>
          <w:color w:val="auto"/>
          <w:sz w:val="20"/>
          <w:szCs w:val="20"/>
          <w:lang w:val="en-US"/>
        </w:rPr>
        <w:fldChar w:fldCharType="begin"/>
      </w:r>
      <w:r w:rsidRPr="007373A4">
        <w:rPr>
          <w:rFonts w:asciiTheme="minorBidi" w:hAnsiTheme="minorBidi"/>
          <w:color w:val="auto"/>
          <w:sz w:val="20"/>
          <w:szCs w:val="20"/>
          <w:lang w:val="en-US"/>
        </w:rPr>
        <w:instrText xml:space="preserve"> SEQ Tabel \* ARABIC </w:instrText>
      </w:r>
      <w:r w:rsidRPr="007373A4">
        <w:rPr>
          <w:rFonts w:asciiTheme="minorBidi" w:hAnsiTheme="minorBidi"/>
          <w:color w:val="auto"/>
          <w:sz w:val="20"/>
          <w:szCs w:val="20"/>
          <w:lang w:val="en-US"/>
        </w:rPr>
        <w:fldChar w:fldCharType="separate"/>
      </w:r>
      <w:r w:rsidRPr="007373A4">
        <w:rPr>
          <w:rFonts w:asciiTheme="minorBidi" w:hAnsiTheme="minorBidi"/>
          <w:noProof/>
          <w:color w:val="auto"/>
          <w:sz w:val="20"/>
          <w:szCs w:val="20"/>
          <w:lang w:val="en-US"/>
        </w:rPr>
        <w:t>1</w:t>
      </w:r>
      <w:r w:rsidRPr="007373A4">
        <w:rPr>
          <w:rFonts w:asciiTheme="minorBidi" w:hAnsiTheme="minorBidi"/>
          <w:color w:val="auto"/>
          <w:sz w:val="20"/>
          <w:szCs w:val="20"/>
          <w:lang w:val="en-US"/>
        </w:rPr>
        <w:fldChar w:fldCharType="end"/>
      </w:r>
      <w:r w:rsidRPr="007373A4">
        <w:rPr>
          <w:rFonts w:asciiTheme="minorBidi" w:hAnsiTheme="minorBidi"/>
          <w:color w:val="auto"/>
          <w:sz w:val="20"/>
          <w:szCs w:val="20"/>
          <w:lang w:val="en-US"/>
        </w:rPr>
        <w:t xml:space="preserve">. The distribution of the classes in the 1,496 individuals labeled at an average follow-up period of 7.5 years. </w:t>
      </w:r>
      <w:r w:rsidRPr="00B968E6">
        <w:rPr>
          <w:rFonts w:asciiTheme="minorBidi" w:hAnsiTheme="minorBidi"/>
          <w:color w:val="auto"/>
          <w:sz w:val="20"/>
          <w:szCs w:val="20"/>
          <w:lang w:val="fr-FR"/>
          <w:rPrChange w:id="17" w:author="Lejla Alic" w:date="2018-11-06T10:38:00Z">
            <w:rPr>
              <w:rFonts w:asciiTheme="minorBidi" w:hAnsiTheme="minorBidi"/>
              <w:color w:val="auto"/>
              <w:sz w:val="20"/>
              <w:szCs w:val="20"/>
              <w:lang w:val="en-US"/>
            </w:rPr>
          </w:rPrChange>
        </w:rPr>
        <w:t xml:space="preserve">T2DM: Type 2 </w:t>
      </w:r>
      <w:proofErr w:type="spellStart"/>
      <w:r w:rsidR="007373A4" w:rsidRPr="00B968E6">
        <w:rPr>
          <w:rFonts w:asciiTheme="minorBidi" w:hAnsiTheme="minorBidi"/>
          <w:color w:val="auto"/>
          <w:sz w:val="20"/>
          <w:szCs w:val="20"/>
          <w:lang w:val="fr-FR"/>
          <w:rPrChange w:id="18" w:author="Lejla Alic" w:date="2018-11-06T10:38:00Z">
            <w:rPr>
              <w:rFonts w:asciiTheme="minorBidi" w:hAnsiTheme="minorBidi"/>
              <w:color w:val="auto"/>
              <w:sz w:val="20"/>
              <w:szCs w:val="20"/>
              <w:lang w:val="en-US"/>
            </w:rPr>
          </w:rPrChange>
        </w:rPr>
        <w:t>diabetes</w:t>
      </w:r>
      <w:proofErr w:type="spellEnd"/>
      <w:r w:rsidRPr="00B968E6">
        <w:rPr>
          <w:rFonts w:asciiTheme="minorBidi" w:hAnsiTheme="minorBidi"/>
          <w:color w:val="auto"/>
          <w:sz w:val="20"/>
          <w:szCs w:val="20"/>
          <w:lang w:val="fr-FR"/>
          <w:rPrChange w:id="19" w:author="Lejla Alic" w:date="2018-11-06T10:38:00Z">
            <w:rPr>
              <w:rFonts w:asciiTheme="minorBidi" w:hAnsiTheme="minorBidi"/>
              <w:color w:val="auto"/>
              <w:sz w:val="20"/>
              <w:szCs w:val="20"/>
              <w:lang w:val="en-US"/>
            </w:rPr>
          </w:rPrChange>
        </w:rPr>
        <w:t xml:space="preserve"> </w:t>
      </w:r>
      <w:proofErr w:type="spellStart"/>
      <w:r w:rsidR="007373A4" w:rsidRPr="00B968E6">
        <w:rPr>
          <w:rFonts w:asciiTheme="minorBidi" w:hAnsiTheme="minorBidi"/>
          <w:color w:val="auto"/>
          <w:sz w:val="20"/>
          <w:szCs w:val="20"/>
          <w:lang w:val="fr-FR"/>
          <w:rPrChange w:id="20" w:author="Lejla Alic" w:date="2018-11-06T10:38:00Z">
            <w:rPr>
              <w:rFonts w:asciiTheme="minorBidi" w:hAnsiTheme="minorBidi"/>
              <w:color w:val="auto"/>
              <w:sz w:val="20"/>
              <w:szCs w:val="20"/>
              <w:lang w:val="en-US"/>
            </w:rPr>
          </w:rPrChange>
        </w:rPr>
        <w:t>mellitus</w:t>
      </w:r>
      <w:proofErr w:type="spellEnd"/>
      <w:r w:rsidRPr="00B968E6">
        <w:rPr>
          <w:rFonts w:asciiTheme="minorBidi" w:hAnsiTheme="minorBidi"/>
          <w:color w:val="auto"/>
          <w:sz w:val="20"/>
          <w:szCs w:val="20"/>
          <w:lang w:val="fr-FR"/>
          <w:rPrChange w:id="21" w:author="Lejla Alic" w:date="2018-11-06T10:38:00Z">
            <w:rPr>
              <w:rFonts w:asciiTheme="minorBidi" w:hAnsiTheme="minorBidi"/>
              <w:color w:val="auto"/>
              <w:sz w:val="20"/>
              <w:szCs w:val="20"/>
              <w:lang w:val="en-US"/>
            </w:rPr>
          </w:rPrChange>
        </w:rPr>
        <w:t xml:space="preserve">, CVD: </w:t>
      </w:r>
      <w:proofErr w:type="spellStart"/>
      <w:r w:rsidRPr="00B968E6">
        <w:rPr>
          <w:rFonts w:asciiTheme="minorBidi" w:hAnsiTheme="minorBidi"/>
          <w:color w:val="auto"/>
          <w:sz w:val="20"/>
          <w:szCs w:val="20"/>
          <w:lang w:val="fr-FR"/>
          <w:rPrChange w:id="22" w:author="Lejla Alic" w:date="2018-11-06T10:38:00Z">
            <w:rPr>
              <w:rFonts w:asciiTheme="minorBidi" w:hAnsiTheme="minorBidi"/>
              <w:color w:val="auto"/>
              <w:sz w:val="20"/>
              <w:szCs w:val="20"/>
              <w:lang w:val="en-US"/>
            </w:rPr>
          </w:rPrChange>
        </w:rPr>
        <w:t>Cardiovascular</w:t>
      </w:r>
      <w:proofErr w:type="spellEnd"/>
      <w:r w:rsidRPr="00B968E6">
        <w:rPr>
          <w:rFonts w:asciiTheme="minorBidi" w:hAnsiTheme="minorBidi"/>
          <w:color w:val="auto"/>
          <w:sz w:val="20"/>
          <w:szCs w:val="20"/>
          <w:lang w:val="fr-FR"/>
          <w:rPrChange w:id="23" w:author="Lejla Alic" w:date="2018-11-06T10:38:00Z">
            <w:rPr>
              <w:rFonts w:asciiTheme="minorBidi" w:hAnsiTheme="minorBidi"/>
              <w:color w:val="auto"/>
              <w:sz w:val="20"/>
              <w:szCs w:val="20"/>
              <w:lang w:val="en-US"/>
            </w:rPr>
          </w:rPrChange>
        </w:rPr>
        <w:t xml:space="preserve"> </w:t>
      </w:r>
      <w:proofErr w:type="spellStart"/>
      <w:r w:rsidRPr="00B968E6">
        <w:rPr>
          <w:rFonts w:asciiTheme="minorBidi" w:hAnsiTheme="minorBidi"/>
          <w:color w:val="auto"/>
          <w:sz w:val="20"/>
          <w:szCs w:val="20"/>
          <w:lang w:val="fr-FR"/>
          <w:rPrChange w:id="24" w:author="Lejla Alic" w:date="2018-11-06T10:38:00Z">
            <w:rPr>
              <w:rFonts w:asciiTheme="minorBidi" w:hAnsiTheme="minorBidi"/>
              <w:color w:val="auto"/>
              <w:sz w:val="20"/>
              <w:szCs w:val="20"/>
              <w:lang w:val="en-US"/>
            </w:rPr>
          </w:rPrChange>
        </w:rPr>
        <w:t>disease</w:t>
      </w:r>
      <w:proofErr w:type="spellEnd"/>
      <w:r w:rsidRPr="00B968E6">
        <w:rPr>
          <w:rFonts w:asciiTheme="minorBidi" w:hAnsiTheme="minorBidi"/>
          <w:color w:val="auto"/>
          <w:sz w:val="20"/>
          <w:szCs w:val="20"/>
          <w:lang w:val="fr-FR"/>
          <w:rPrChange w:id="25" w:author="Lejla Alic" w:date="2018-11-06T10:38:00Z">
            <w:rPr>
              <w:rFonts w:asciiTheme="minorBidi" w:hAnsiTheme="minorBidi"/>
              <w:color w:val="auto"/>
              <w:sz w:val="20"/>
              <w:szCs w:val="20"/>
              <w:lang w:val="en-US"/>
            </w:rPr>
          </w:rPrChange>
        </w:rPr>
        <w:t xml:space="preserve">, T2DM&amp;CVD: Type 2 </w:t>
      </w:r>
      <w:proofErr w:type="spellStart"/>
      <w:r w:rsidRPr="00B968E6">
        <w:rPr>
          <w:rFonts w:asciiTheme="minorBidi" w:hAnsiTheme="minorBidi"/>
          <w:color w:val="auto"/>
          <w:sz w:val="20"/>
          <w:szCs w:val="20"/>
          <w:lang w:val="fr-FR"/>
          <w:rPrChange w:id="26" w:author="Lejla Alic" w:date="2018-11-06T10:38:00Z">
            <w:rPr>
              <w:rFonts w:asciiTheme="minorBidi" w:hAnsiTheme="minorBidi"/>
              <w:color w:val="auto"/>
              <w:sz w:val="20"/>
              <w:szCs w:val="20"/>
              <w:lang w:val="en-US"/>
            </w:rPr>
          </w:rPrChange>
        </w:rPr>
        <w:t>diabetes</w:t>
      </w:r>
      <w:proofErr w:type="spellEnd"/>
      <w:r w:rsidRPr="00B968E6">
        <w:rPr>
          <w:rFonts w:asciiTheme="minorBidi" w:hAnsiTheme="minorBidi"/>
          <w:color w:val="auto"/>
          <w:sz w:val="20"/>
          <w:szCs w:val="20"/>
          <w:lang w:val="fr-FR"/>
          <w:rPrChange w:id="27" w:author="Lejla Alic" w:date="2018-11-06T10:38:00Z">
            <w:rPr>
              <w:rFonts w:asciiTheme="minorBidi" w:hAnsiTheme="minorBidi"/>
              <w:color w:val="auto"/>
              <w:sz w:val="20"/>
              <w:szCs w:val="20"/>
              <w:lang w:val="en-US"/>
            </w:rPr>
          </w:rPrChange>
        </w:rPr>
        <w:t xml:space="preserve"> </w:t>
      </w:r>
      <w:proofErr w:type="spellStart"/>
      <w:r w:rsidRPr="00B968E6">
        <w:rPr>
          <w:rFonts w:asciiTheme="minorBidi" w:hAnsiTheme="minorBidi"/>
          <w:color w:val="auto"/>
          <w:sz w:val="20"/>
          <w:szCs w:val="20"/>
          <w:lang w:val="fr-FR"/>
          <w:rPrChange w:id="28" w:author="Lejla Alic" w:date="2018-11-06T10:38:00Z">
            <w:rPr>
              <w:rFonts w:asciiTheme="minorBidi" w:hAnsiTheme="minorBidi"/>
              <w:color w:val="auto"/>
              <w:sz w:val="20"/>
              <w:szCs w:val="20"/>
              <w:lang w:val="en-US"/>
            </w:rPr>
          </w:rPrChange>
        </w:rPr>
        <w:t>mellitus</w:t>
      </w:r>
      <w:proofErr w:type="spellEnd"/>
      <w:r w:rsidRPr="00B968E6">
        <w:rPr>
          <w:rFonts w:asciiTheme="minorBidi" w:hAnsiTheme="minorBidi"/>
          <w:color w:val="auto"/>
          <w:sz w:val="20"/>
          <w:szCs w:val="20"/>
          <w:lang w:val="fr-FR"/>
          <w:rPrChange w:id="29" w:author="Lejla Alic" w:date="2018-11-06T10:38:00Z">
            <w:rPr>
              <w:rFonts w:asciiTheme="minorBidi" w:hAnsiTheme="minorBidi"/>
              <w:color w:val="auto"/>
              <w:sz w:val="20"/>
              <w:szCs w:val="20"/>
              <w:lang w:val="en-US"/>
            </w:rPr>
          </w:rPrChange>
        </w:rPr>
        <w:t xml:space="preserve"> and CVD. </w:t>
      </w:r>
      <w:r w:rsidRPr="007373A4">
        <w:rPr>
          <w:rFonts w:asciiTheme="minorBidi" w:hAnsiTheme="minorBidi"/>
          <w:color w:val="auto"/>
          <w:sz w:val="20"/>
          <w:szCs w:val="20"/>
          <w:lang w:val="en-US"/>
        </w:rPr>
        <w:t>Healthy: all the individuals that are not diagnosed with T2DM or with CVD.</w:t>
      </w:r>
      <w:commentRangeEnd w:id="15"/>
      <w:r w:rsidRPr="007373A4">
        <w:rPr>
          <w:rStyle w:val="CommentReference"/>
          <w:rFonts w:asciiTheme="minorBidi" w:hAnsiTheme="minorBidi"/>
          <w:b w:val="0"/>
          <w:bCs w:val="0"/>
          <w:color w:val="auto"/>
          <w:sz w:val="20"/>
          <w:szCs w:val="20"/>
          <w:lang w:val="en-US"/>
        </w:rPr>
        <w:commentReference w:id="15"/>
      </w:r>
      <w:commentRangeEnd w:id="16"/>
      <w:r w:rsidR="009D34BD">
        <w:rPr>
          <w:rStyle w:val="CommentReference"/>
          <w:b w:val="0"/>
          <w:bCs w:val="0"/>
          <w:color w:val="auto"/>
        </w:rPr>
        <w:commentReference w:id="16"/>
      </w:r>
    </w:p>
    <w:p w14:paraId="4273A65D" w14:textId="77777777" w:rsidR="007D40BD" w:rsidRDefault="007D40BD" w:rsidP="007D40BD">
      <w:pPr>
        <w:autoSpaceDE w:val="0"/>
        <w:autoSpaceDN w:val="0"/>
        <w:adjustRightInd w:val="0"/>
        <w:spacing w:after="0" w:line="240" w:lineRule="auto"/>
        <w:jc w:val="both"/>
        <w:rPr>
          <w:ins w:id="30" w:author="Lejla Alic" w:date="2018-10-31T23:34:00Z"/>
          <w:rFonts w:asciiTheme="minorBidi" w:hAnsiTheme="minorBidi"/>
          <w:lang w:val="en-US"/>
        </w:rPr>
      </w:pPr>
      <w:commentRangeStart w:id="31"/>
      <w:r w:rsidRPr="0062614D">
        <w:rPr>
          <w:rFonts w:asciiTheme="minorBidi" w:hAnsiTheme="minorBidi"/>
          <w:noProof/>
          <w:lang w:eastAsia="nl-NL"/>
        </w:rPr>
        <w:drawing>
          <wp:inline distT="0" distB="0" distL="0" distR="0" wp14:anchorId="5C04F213" wp14:editId="44C7A462">
            <wp:extent cx="3350362" cy="114815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1302"/>
                    <a:stretch/>
                  </pic:blipFill>
                  <pic:spPr bwMode="auto">
                    <a:xfrm>
                      <a:off x="0" y="0"/>
                      <a:ext cx="3352800" cy="1148989"/>
                    </a:xfrm>
                    <a:prstGeom prst="rect">
                      <a:avLst/>
                    </a:prstGeom>
                    <a:ln>
                      <a:noFill/>
                    </a:ln>
                    <a:extLst>
                      <a:ext uri="{53640926-AAD7-44D8-BBD7-CCE9431645EC}">
                        <a14:shadowObscured xmlns:a14="http://schemas.microsoft.com/office/drawing/2010/main"/>
                      </a:ext>
                    </a:extLst>
                  </pic:spPr>
                </pic:pic>
              </a:graphicData>
            </a:graphic>
          </wp:inline>
        </w:drawing>
      </w:r>
      <w:commentRangeEnd w:id="31"/>
      <w:r w:rsidR="00F477D5">
        <w:rPr>
          <w:rStyle w:val="CommentReference"/>
        </w:rPr>
        <w:commentReference w:id="31"/>
      </w:r>
    </w:p>
    <w:p w14:paraId="69C2117A" w14:textId="77777777" w:rsidR="007D40BD" w:rsidRDefault="007D40BD" w:rsidP="00E439AE">
      <w:pPr>
        <w:autoSpaceDE w:val="0"/>
        <w:autoSpaceDN w:val="0"/>
        <w:adjustRightInd w:val="0"/>
        <w:spacing w:after="0" w:line="240" w:lineRule="auto"/>
        <w:jc w:val="both"/>
        <w:rPr>
          <w:rFonts w:asciiTheme="minorBidi" w:hAnsiTheme="minorBidi"/>
          <w:lang w:val="en-US"/>
        </w:rPr>
      </w:pPr>
    </w:p>
    <w:p w14:paraId="55257167" w14:textId="77777777" w:rsidR="007373A4" w:rsidRDefault="00AB2399" w:rsidP="007373A4">
      <w:pPr>
        <w:autoSpaceDE w:val="0"/>
        <w:autoSpaceDN w:val="0"/>
        <w:adjustRightInd w:val="0"/>
        <w:spacing w:after="0" w:line="240" w:lineRule="auto"/>
        <w:jc w:val="both"/>
        <w:rPr>
          <w:ins w:id="32" w:author="Lejla Alic" w:date="2018-11-01T22:53:00Z"/>
          <w:rFonts w:asciiTheme="minorBidi" w:hAnsiTheme="minorBidi"/>
          <w:lang w:val="en-US"/>
        </w:rPr>
      </w:pPr>
      <w:r w:rsidRPr="0062614D">
        <w:rPr>
          <w:rFonts w:asciiTheme="minorBidi" w:hAnsiTheme="minorBidi"/>
          <w:lang w:val="en-US"/>
        </w:rPr>
        <w:t>T2D</w:t>
      </w:r>
      <w:r>
        <w:rPr>
          <w:rFonts w:asciiTheme="minorBidi" w:hAnsiTheme="minorBidi"/>
          <w:lang w:val="en-US"/>
        </w:rPr>
        <w:t>M</w:t>
      </w:r>
      <w:r w:rsidRPr="0062614D">
        <w:rPr>
          <w:rFonts w:asciiTheme="minorBidi" w:hAnsiTheme="minorBidi"/>
          <w:lang w:val="en-US"/>
        </w:rPr>
        <w:t xml:space="preserve"> </w:t>
      </w:r>
      <w:r>
        <w:rPr>
          <w:rFonts w:asciiTheme="minorBidi" w:hAnsiTheme="minorBidi"/>
          <w:lang w:val="en-US"/>
        </w:rPr>
        <w:t xml:space="preserve">was </w:t>
      </w:r>
      <w:r w:rsidRPr="0062614D">
        <w:rPr>
          <w:rFonts w:asciiTheme="minorBidi" w:hAnsiTheme="minorBidi"/>
          <w:lang w:val="en-US"/>
        </w:rPr>
        <w:t>diagnos</w:t>
      </w:r>
      <w:r>
        <w:rPr>
          <w:rFonts w:asciiTheme="minorBidi" w:hAnsiTheme="minorBidi"/>
          <w:lang w:val="en-US"/>
        </w:rPr>
        <w:t>ed by a</w:t>
      </w:r>
      <w:r w:rsidRPr="0062614D">
        <w:rPr>
          <w:rFonts w:asciiTheme="minorBidi" w:hAnsiTheme="minorBidi"/>
          <w:lang w:val="en-US"/>
        </w:rPr>
        <w:t xml:space="preserve"> WHO criteria, defining</w:t>
      </w:r>
      <w:r>
        <w:rPr>
          <w:rFonts w:asciiTheme="minorBidi" w:hAnsiTheme="minorBidi"/>
          <w:lang w:val="en-US"/>
        </w:rPr>
        <w:t xml:space="preserve"> </w:t>
      </w:r>
      <w:r w:rsidRPr="0062614D">
        <w:rPr>
          <w:rFonts w:asciiTheme="minorBidi" w:hAnsiTheme="minorBidi"/>
          <w:lang w:val="en-US"/>
        </w:rPr>
        <w:t xml:space="preserve">fasting glucose level </w:t>
      </w:r>
      <w:r>
        <w:rPr>
          <w:rFonts w:asciiTheme="minorBidi" w:hAnsiTheme="minorBidi"/>
          <w:lang w:val="en-US"/>
        </w:rPr>
        <w:t>≥</w:t>
      </w:r>
      <w:r w:rsidRPr="0062614D">
        <w:rPr>
          <w:rFonts w:asciiTheme="minorBidi" w:hAnsiTheme="minorBidi"/>
          <w:lang w:val="en-US"/>
        </w:rPr>
        <w:t>126 mg</w:t>
      </w:r>
      <w:r>
        <w:rPr>
          <w:rFonts w:asciiTheme="minorBidi" w:hAnsiTheme="minorBidi"/>
          <w:lang w:val="en-US"/>
        </w:rPr>
        <w:t>/</w:t>
      </w:r>
      <w:proofErr w:type="spellStart"/>
      <w:r w:rsidRPr="0062614D">
        <w:rPr>
          <w:rFonts w:asciiTheme="minorBidi" w:hAnsiTheme="minorBidi"/>
          <w:lang w:val="en-US"/>
        </w:rPr>
        <w:t>dL</w:t>
      </w:r>
      <w:proofErr w:type="spellEnd"/>
      <w:r w:rsidRPr="0062614D">
        <w:rPr>
          <w:rFonts w:asciiTheme="minorBidi" w:hAnsiTheme="minorBidi"/>
          <w:lang w:val="en-US"/>
        </w:rPr>
        <w:t xml:space="preserve"> or 2-hour glucose level</w:t>
      </w:r>
      <w:r>
        <w:rPr>
          <w:rFonts w:asciiTheme="minorBidi" w:hAnsiTheme="minorBidi"/>
          <w:lang w:val="en-US"/>
        </w:rPr>
        <w:t xml:space="preserve"> ≥</w:t>
      </w:r>
      <w:r w:rsidRPr="0062614D">
        <w:rPr>
          <w:rFonts w:asciiTheme="minorBidi" w:hAnsiTheme="minorBidi"/>
          <w:lang w:val="en-US"/>
        </w:rPr>
        <w:t>200 mg</w:t>
      </w:r>
      <w:r>
        <w:rPr>
          <w:rFonts w:asciiTheme="minorBidi" w:hAnsiTheme="minorBidi"/>
          <w:lang w:val="en-US"/>
        </w:rPr>
        <w:t>/</w:t>
      </w:r>
      <w:proofErr w:type="spellStart"/>
      <w:r w:rsidRPr="0062614D">
        <w:rPr>
          <w:rFonts w:asciiTheme="minorBidi" w:hAnsiTheme="minorBidi"/>
          <w:lang w:val="en-US"/>
        </w:rPr>
        <w:t>dL</w:t>
      </w:r>
      <w:proofErr w:type="spellEnd"/>
      <w:r w:rsidRPr="0062614D">
        <w:rPr>
          <w:rFonts w:asciiTheme="minorBidi" w:hAnsiTheme="minorBidi"/>
          <w:lang w:val="en-US"/>
        </w:rPr>
        <w:t xml:space="preserve"> [19]. </w:t>
      </w:r>
      <w:r>
        <w:rPr>
          <w:rFonts w:asciiTheme="minorBidi" w:hAnsiTheme="minorBidi"/>
          <w:lang w:val="en-US"/>
        </w:rPr>
        <w:t xml:space="preserve">Furthermore, all individuals </w:t>
      </w:r>
      <w:r w:rsidRPr="0062614D">
        <w:rPr>
          <w:rFonts w:asciiTheme="minorBidi" w:hAnsiTheme="minorBidi"/>
          <w:lang w:val="en-US"/>
        </w:rPr>
        <w:t>taking anti-diabetic medications was also classified as diabetic.</w:t>
      </w:r>
      <w:r>
        <w:rPr>
          <w:rFonts w:asciiTheme="minorBidi" w:hAnsiTheme="minorBidi"/>
          <w:lang w:val="en-US"/>
        </w:rPr>
        <w:t xml:space="preserve"> </w:t>
      </w:r>
      <w:r w:rsidR="007D40BD">
        <w:rPr>
          <w:rFonts w:asciiTheme="minorBidi" w:hAnsiTheme="minorBidi"/>
          <w:lang w:val="en-US"/>
        </w:rPr>
        <w:t xml:space="preserve">All individuals with self-reported </w:t>
      </w:r>
      <w:r w:rsidR="007D40BD" w:rsidRPr="0062614D">
        <w:rPr>
          <w:rFonts w:asciiTheme="minorBidi" w:hAnsiTheme="minorBidi"/>
          <w:lang w:val="en-US"/>
        </w:rPr>
        <w:t>cardiovascular event</w:t>
      </w:r>
      <w:r w:rsidR="007D40BD">
        <w:rPr>
          <w:rFonts w:asciiTheme="minorBidi" w:hAnsiTheme="minorBidi"/>
          <w:lang w:val="en-US"/>
        </w:rPr>
        <w:t xml:space="preserve"> at follow-up</w:t>
      </w:r>
      <w:r w:rsidR="007373A4">
        <w:rPr>
          <w:rFonts w:asciiTheme="minorBidi" w:hAnsiTheme="minorBidi"/>
          <w:lang w:val="en-US"/>
        </w:rPr>
        <w:t>,</w:t>
      </w:r>
      <w:r w:rsidR="007D40BD" w:rsidRPr="0062614D">
        <w:rPr>
          <w:rFonts w:asciiTheme="minorBidi" w:hAnsiTheme="minorBidi"/>
          <w:lang w:val="en-US"/>
        </w:rPr>
        <w:t xml:space="preserve"> such as heart attack, stroke or angina</w:t>
      </w:r>
      <w:ins w:id="33" w:author="Lejla Alic" w:date="2018-11-01T22:46:00Z">
        <w:r w:rsidR="007373A4">
          <w:rPr>
            <w:rFonts w:asciiTheme="minorBidi" w:hAnsiTheme="minorBidi"/>
            <w:lang w:val="en-US"/>
          </w:rPr>
          <w:t>,</w:t>
        </w:r>
      </w:ins>
      <w:r w:rsidR="007D40BD" w:rsidRPr="0062614D">
        <w:rPr>
          <w:rFonts w:asciiTheme="minorBidi" w:hAnsiTheme="minorBidi"/>
          <w:lang w:val="en-US"/>
        </w:rPr>
        <w:t xml:space="preserve"> </w:t>
      </w:r>
      <w:r w:rsidR="007D40BD">
        <w:rPr>
          <w:rFonts w:asciiTheme="minorBidi" w:hAnsiTheme="minorBidi"/>
          <w:lang w:val="en-US"/>
        </w:rPr>
        <w:t xml:space="preserve">were labeled as CVD. </w:t>
      </w:r>
      <w:r w:rsidR="007373A4">
        <w:rPr>
          <w:rFonts w:asciiTheme="minorBidi" w:hAnsiTheme="minorBidi"/>
          <w:lang w:val="en-US"/>
        </w:rPr>
        <w:t xml:space="preserve">Individuals </w:t>
      </w:r>
      <w:del w:id="34" w:author="Abbas, Hasan" w:date="2018-11-06T10:21:00Z">
        <w:r w:rsidR="007373A4" w:rsidDel="00F477D5">
          <w:rPr>
            <w:rFonts w:asciiTheme="minorBidi" w:hAnsiTheme="minorBidi"/>
            <w:lang w:val="en-US"/>
          </w:rPr>
          <w:delText xml:space="preserve">withoud </w:delText>
        </w:r>
      </w:del>
      <w:ins w:id="35" w:author="Abbas, Hasan" w:date="2018-11-06T10:21:00Z">
        <w:r w:rsidR="00F477D5">
          <w:rPr>
            <w:rFonts w:asciiTheme="minorBidi" w:hAnsiTheme="minorBidi"/>
            <w:lang w:val="en-US"/>
          </w:rPr>
          <w:t xml:space="preserve">without </w:t>
        </w:r>
      </w:ins>
      <w:r w:rsidR="007373A4">
        <w:rPr>
          <w:rFonts w:asciiTheme="minorBidi" w:hAnsiTheme="minorBidi"/>
          <w:lang w:val="en-US"/>
        </w:rPr>
        <w:t xml:space="preserve">T2DM or self-reported CVD were labeled as healthy. </w:t>
      </w:r>
      <w:r w:rsidR="0093676D" w:rsidRPr="0062614D">
        <w:rPr>
          <w:rFonts w:asciiTheme="minorBidi" w:hAnsiTheme="minorBidi"/>
          <w:lang w:val="en-US"/>
        </w:rPr>
        <w:t>During</w:t>
      </w:r>
      <w:r w:rsidR="0062614D" w:rsidRPr="0062614D">
        <w:rPr>
          <w:rFonts w:asciiTheme="minorBidi" w:hAnsiTheme="minorBidi"/>
          <w:lang w:val="en-US"/>
        </w:rPr>
        <w:t xml:space="preserve"> </w:t>
      </w:r>
      <w:r w:rsidR="0093676D" w:rsidRPr="0062614D">
        <w:rPr>
          <w:rFonts w:asciiTheme="minorBidi" w:hAnsiTheme="minorBidi"/>
          <w:lang w:val="en-US"/>
        </w:rPr>
        <w:t xml:space="preserve">the course of the study, a total of 171 </w:t>
      </w:r>
      <w:r w:rsidR="007D7168">
        <w:rPr>
          <w:rFonts w:asciiTheme="minorBidi" w:hAnsiTheme="minorBidi"/>
          <w:lang w:val="en-US"/>
        </w:rPr>
        <w:t>individuals</w:t>
      </w:r>
      <w:r w:rsidR="007D7168" w:rsidRPr="0062614D">
        <w:rPr>
          <w:rFonts w:asciiTheme="minorBidi" w:hAnsiTheme="minorBidi"/>
          <w:lang w:val="en-US"/>
        </w:rPr>
        <w:t xml:space="preserve"> </w:t>
      </w:r>
      <w:r w:rsidR="0093676D" w:rsidRPr="0062614D">
        <w:rPr>
          <w:rFonts w:asciiTheme="minorBidi" w:hAnsiTheme="minorBidi"/>
          <w:lang w:val="en-US"/>
        </w:rPr>
        <w:t>developed</w:t>
      </w:r>
      <w:r w:rsidR="0062614D" w:rsidRPr="0062614D">
        <w:rPr>
          <w:rFonts w:asciiTheme="minorBidi" w:hAnsiTheme="minorBidi"/>
          <w:lang w:val="en-US"/>
        </w:rPr>
        <w:t xml:space="preserve"> </w:t>
      </w:r>
      <w:commentRangeStart w:id="36"/>
      <w:commentRangeStart w:id="37"/>
      <w:r w:rsidR="0093676D" w:rsidRPr="0062614D">
        <w:rPr>
          <w:rFonts w:asciiTheme="minorBidi" w:hAnsiTheme="minorBidi"/>
          <w:lang w:val="en-US"/>
        </w:rPr>
        <w:t xml:space="preserve">T2DM </w:t>
      </w:r>
      <w:commentRangeEnd w:id="36"/>
      <w:r w:rsidR="00B027C0">
        <w:rPr>
          <w:rStyle w:val="CommentReference"/>
        </w:rPr>
        <w:commentReference w:id="36"/>
      </w:r>
      <w:commentRangeEnd w:id="37"/>
      <w:r w:rsidR="00F477D5">
        <w:rPr>
          <w:rStyle w:val="CommentReference"/>
        </w:rPr>
        <w:commentReference w:id="37"/>
      </w:r>
      <w:r w:rsidR="0093676D" w:rsidRPr="0062614D">
        <w:rPr>
          <w:rFonts w:asciiTheme="minorBidi" w:hAnsiTheme="minorBidi"/>
          <w:lang w:val="en-US"/>
        </w:rPr>
        <w:t xml:space="preserve">with 10 </w:t>
      </w:r>
      <w:r w:rsidR="007D7168">
        <w:rPr>
          <w:rFonts w:asciiTheme="minorBidi" w:hAnsiTheme="minorBidi"/>
          <w:lang w:val="en-US"/>
        </w:rPr>
        <w:t>individuals</w:t>
      </w:r>
      <w:r w:rsidR="007D7168" w:rsidRPr="0062614D">
        <w:rPr>
          <w:rFonts w:asciiTheme="minorBidi" w:hAnsiTheme="minorBidi"/>
          <w:lang w:val="en-US"/>
        </w:rPr>
        <w:t xml:space="preserve"> </w:t>
      </w:r>
      <w:r w:rsidR="0093676D" w:rsidRPr="0062614D">
        <w:rPr>
          <w:rFonts w:asciiTheme="minorBidi" w:hAnsiTheme="minorBidi"/>
          <w:lang w:val="en-US"/>
        </w:rPr>
        <w:t>also reported at least one</w:t>
      </w:r>
      <w:r w:rsidR="0062614D" w:rsidRPr="0062614D">
        <w:rPr>
          <w:rFonts w:asciiTheme="minorBidi" w:hAnsiTheme="minorBidi"/>
          <w:lang w:val="en-US"/>
        </w:rPr>
        <w:t xml:space="preserve"> </w:t>
      </w:r>
      <w:r w:rsidR="0093676D" w:rsidRPr="0062614D">
        <w:rPr>
          <w:rFonts w:asciiTheme="minorBidi" w:hAnsiTheme="minorBidi"/>
          <w:lang w:val="en-US"/>
        </w:rPr>
        <w:t>cardiovascular event</w:t>
      </w:r>
      <w:commentRangeStart w:id="38"/>
      <w:r w:rsidR="007373A4">
        <w:rPr>
          <w:rFonts w:asciiTheme="minorBidi" w:hAnsiTheme="minorBidi"/>
          <w:lang w:val="en-US"/>
        </w:rPr>
        <w:t xml:space="preserve">. </w:t>
      </w:r>
      <w:commentRangeStart w:id="39"/>
      <w:commentRangeStart w:id="40"/>
      <w:r w:rsidR="007373A4">
        <w:rPr>
          <w:rFonts w:asciiTheme="minorBidi" w:hAnsiTheme="minorBidi"/>
          <w:lang w:val="en-US"/>
        </w:rPr>
        <w:t xml:space="preserve">The incidence rate of T2DM for this population was 11.4%. </w:t>
      </w:r>
      <w:commentRangeStart w:id="41"/>
      <w:commentRangeEnd w:id="39"/>
      <w:r w:rsidR="007373A4">
        <w:rPr>
          <w:rStyle w:val="CommentReference"/>
        </w:rPr>
        <w:commentReference w:id="39"/>
      </w:r>
      <w:commentRangeEnd w:id="40"/>
      <w:r w:rsidR="00F477D5">
        <w:rPr>
          <w:rStyle w:val="CommentReference"/>
        </w:rPr>
        <w:commentReference w:id="40"/>
      </w:r>
      <w:commentRangeEnd w:id="38"/>
      <w:r w:rsidR="00F477D5">
        <w:rPr>
          <w:rStyle w:val="CommentReference"/>
        </w:rPr>
        <w:commentReference w:id="38"/>
      </w:r>
      <w:r w:rsidR="007373A4">
        <w:rPr>
          <w:rFonts w:asciiTheme="minorBidi" w:hAnsiTheme="minorBidi"/>
          <w:lang w:val="en-US"/>
        </w:rPr>
        <w:t>Figure</w:t>
      </w:r>
      <w:commentRangeEnd w:id="41"/>
      <w:r w:rsidR="00F477D5">
        <w:rPr>
          <w:rStyle w:val="CommentReference"/>
        </w:rPr>
        <w:commentReference w:id="41"/>
      </w:r>
      <w:r w:rsidR="007373A4">
        <w:rPr>
          <w:rFonts w:asciiTheme="minorBidi" w:hAnsiTheme="minorBidi"/>
          <w:lang w:val="en-US"/>
        </w:rPr>
        <w:t xml:space="preserve"> 1 illustrates t</w:t>
      </w:r>
      <w:r w:rsidR="009E3AD6" w:rsidRPr="0062614D">
        <w:rPr>
          <w:rFonts w:asciiTheme="minorBidi" w:hAnsiTheme="minorBidi"/>
          <w:lang w:val="en-US"/>
        </w:rPr>
        <w:t xml:space="preserve">he </w:t>
      </w:r>
      <w:r w:rsidR="007373A4">
        <w:rPr>
          <w:rFonts w:asciiTheme="minorBidi" w:hAnsiTheme="minorBidi"/>
          <w:lang w:val="en-US"/>
        </w:rPr>
        <w:t xml:space="preserve">blood </w:t>
      </w:r>
      <w:r w:rsidR="009E3AD6" w:rsidRPr="0062614D">
        <w:rPr>
          <w:rFonts w:asciiTheme="minorBidi" w:hAnsiTheme="minorBidi"/>
          <w:lang w:val="en-US"/>
        </w:rPr>
        <w:t>glucose and insulin values recorded</w:t>
      </w:r>
      <w:r w:rsidR="009E3AD6">
        <w:rPr>
          <w:rFonts w:asciiTheme="minorBidi" w:hAnsiTheme="minorBidi"/>
          <w:lang w:val="en-US"/>
        </w:rPr>
        <w:t xml:space="preserve"> </w:t>
      </w:r>
      <w:r w:rsidR="009E3AD6" w:rsidRPr="0062614D">
        <w:rPr>
          <w:rFonts w:asciiTheme="minorBidi" w:hAnsiTheme="minorBidi"/>
          <w:lang w:val="en-US"/>
        </w:rPr>
        <w:t xml:space="preserve">at the baseline, </w:t>
      </w:r>
      <w:r w:rsidR="007373A4">
        <w:rPr>
          <w:rFonts w:asciiTheme="minorBidi" w:hAnsiTheme="minorBidi"/>
          <w:lang w:val="en-US"/>
        </w:rPr>
        <w:t xml:space="preserve">and at </w:t>
      </w:r>
      <w:r w:rsidR="009E3AD6" w:rsidRPr="0062614D">
        <w:rPr>
          <w:rFonts w:asciiTheme="minorBidi" w:hAnsiTheme="minorBidi"/>
          <w:lang w:val="en-US"/>
        </w:rPr>
        <w:t xml:space="preserve">30, 60 and 120 minute </w:t>
      </w:r>
      <w:del w:id="42" w:author="Abbas, Hasan" w:date="2018-11-06T10:24:00Z">
        <w:r w:rsidR="007373A4" w:rsidDel="00F477D5">
          <w:rPr>
            <w:rFonts w:asciiTheme="minorBidi" w:hAnsiTheme="minorBidi"/>
            <w:lang w:val="en-US"/>
          </w:rPr>
          <w:delText>after the intake ogf standardized glucose concentration</w:delText>
        </w:r>
      </w:del>
      <w:ins w:id="43" w:author="Abbas, Hasan" w:date="2018-11-06T10:24:00Z">
        <w:r w:rsidR="00F477D5">
          <w:rPr>
            <w:rFonts w:asciiTheme="minorBidi" w:hAnsiTheme="minorBidi"/>
            <w:lang w:val="en-US"/>
          </w:rPr>
          <w:t>during the OGTT</w:t>
        </w:r>
      </w:ins>
      <w:ins w:id="44" w:author="Lejla Alic" w:date="2018-11-01T22:52:00Z">
        <w:r w:rsidR="007373A4">
          <w:rPr>
            <w:rFonts w:asciiTheme="minorBidi" w:hAnsiTheme="minorBidi"/>
            <w:lang w:val="en-US"/>
          </w:rPr>
          <w:t xml:space="preserve">. </w:t>
        </w:r>
      </w:ins>
    </w:p>
    <w:p w14:paraId="187C4E78" w14:textId="77777777" w:rsidR="009E3AD6" w:rsidRPr="0062614D" w:rsidDel="007373A4" w:rsidRDefault="009E3AD6" w:rsidP="0062614D">
      <w:pPr>
        <w:autoSpaceDE w:val="0"/>
        <w:autoSpaceDN w:val="0"/>
        <w:adjustRightInd w:val="0"/>
        <w:spacing w:after="0" w:line="240" w:lineRule="auto"/>
        <w:jc w:val="both"/>
        <w:rPr>
          <w:del w:id="45" w:author="Lejla Alic" w:date="2018-11-01T22:54:00Z"/>
          <w:rFonts w:asciiTheme="minorBidi" w:hAnsiTheme="minorBidi"/>
          <w:lang w:val="en-US"/>
        </w:rPr>
      </w:pPr>
    </w:p>
    <w:p w14:paraId="73DB0118" w14:textId="77777777" w:rsidR="00117ABF" w:rsidRPr="0062614D" w:rsidDel="007373A4" w:rsidRDefault="00117ABF" w:rsidP="0062614D">
      <w:pPr>
        <w:jc w:val="both"/>
        <w:rPr>
          <w:del w:id="46" w:author="Lejla Alic" w:date="2018-11-01T22:52:00Z"/>
          <w:rFonts w:asciiTheme="minorBidi" w:hAnsiTheme="minorBidi"/>
          <w:lang w:val="en-US"/>
        </w:rPr>
      </w:pPr>
    </w:p>
    <w:p w14:paraId="33C5FC11" w14:textId="77777777" w:rsidR="00835B33" w:rsidRPr="0062614D" w:rsidRDefault="00835B33" w:rsidP="00835B33">
      <w:pPr>
        <w:keepNext/>
        <w:jc w:val="both"/>
        <w:rPr>
          <w:rFonts w:asciiTheme="minorBidi" w:hAnsiTheme="minorBidi"/>
        </w:rPr>
      </w:pPr>
      <w:commentRangeStart w:id="47"/>
      <w:r w:rsidRPr="0062614D">
        <w:rPr>
          <w:rFonts w:asciiTheme="minorBidi" w:hAnsiTheme="minorBidi"/>
          <w:noProof/>
          <w:lang w:eastAsia="nl-NL"/>
        </w:rPr>
        <w:lastRenderedPageBreak/>
        <w:drawing>
          <wp:inline distT="0" distB="0" distL="0" distR="0" wp14:anchorId="39FA2981" wp14:editId="4D1714E7">
            <wp:extent cx="5731510" cy="22681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268110"/>
                    </a:xfrm>
                    <a:prstGeom prst="rect">
                      <a:avLst/>
                    </a:prstGeom>
                  </pic:spPr>
                </pic:pic>
              </a:graphicData>
            </a:graphic>
          </wp:inline>
        </w:drawing>
      </w:r>
      <w:commentRangeEnd w:id="47"/>
      <w:r w:rsidR="00F477D5">
        <w:rPr>
          <w:rStyle w:val="CommentReference"/>
        </w:rPr>
        <w:commentReference w:id="47"/>
      </w:r>
    </w:p>
    <w:p w14:paraId="4D63E5E0" w14:textId="77777777" w:rsidR="00835B33" w:rsidRDefault="00835B33" w:rsidP="00835B33">
      <w:pPr>
        <w:pStyle w:val="Caption"/>
        <w:jc w:val="both"/>
        <w:rPr>
          <w:rFonts w:asciiTheme="minorBidi" w:hAnsiTheme="minorBidi"/>
          <w:noProof/>
          <w:color w:val="auto"/>
          <w:sz w:val="22"/>
          <w:szCs w:val="22"/>
          <w:lang w:val="en-US"/>
        </w:rPr>
      </w:pPr>
      <w:r w:rsidRPr="0062614D">
        <w:rPr>
          <w:rFonts w:asciiTheme="minorBidi" w:hAnsiTheme="minorBidi"/>
          <w:color w:val="auto"/>
          <w:sz w:val="22"/>
          <w:szCs w:val="22"/>
          <w:lang w:val="en-US"/>
        </w:rPr>
        <w:t xml:space="preserve">Figure </w:t>
      </w:r>
      <w:r w:rsidRPr="0062614D">
        <w:rPr>
          <w:rFonts w:asciiTheme="minorBidi" w:hAnsiTheme="minorBidi"/>
          <w:color w:val="auto"/>
          <w:sz w:val="22"/>
          <w:szCs w:val="22"/>
        </w:rPr>
        <w:fldChar w:fldCharType="begin"/>
      </w:r>
      <w:r w:rsidRPr="0062614D">
        <w:rPr>
          <w:rFonts w:asciiTheme="minorBidi" w:hAnsiTheme="minorBidi"/>
          <w:color w:val="auto"/>
          <w:sz w:val="22"/>
          <w:szCs w:val="22"/>
          <w:lang w:val="en-US"/>
        </w:rPr>
        <w:instrText xml:space="preserve"> SEQ Figuur \* ARABIC </w:instrText>
      </w:r>
      <w:r w:rsidRPr="0062614D">
        <w:rPr>
          <w:rFonts w:asciiTheme="minorBidi" w:hAnsiTheme="minorBidi"/>
          <w:color w:val="auto"/>
          <w:sz w:val="22"/>
          <w:szCs w:val="22"/>
        </w:rPr>
        <w:fldChar w:fldCharType="separate"/>
      </w:r>
      <w:r w:rsidRPr="0062614D">
        <w:rPr>
          <w:rFonts w:asciiTheme="minorBidi" w:hAnsiTheme="minorBidi"/>
          <w:noProof/>
          <w:color w:val="auto"/>
          <w:sz w:val="22"/>
          <w:szCs w:val="22"/>
          <w:lang w:val="en-US"/>
        </w:rPr>
        <w:t>1</w:t>
      </w:r>
      <w:r w:rsidRPr="0062614D">
        <w:rPr>
          <w:rFonts w:asciiTheme="minorBidi" w:hAnsiTheme="minorBidi"/>
          <w:color w:val="auto"/>
          <w:sz w:val="22"/>
          <w:szCs w:val="22"/>
        </w:rPr>
        <w:fldChar w:fldCharType="end"/>
      </w:r>
      <w:r w:rsidRPr="0062614D">
        <w:rPr>
          <w:rFonts w:asciiTheme="minorBidi" w:hAnsiTheme="minorBidi"/>
          <w:noProof/>
          <w:color w:val="auto"/>
          <w:sz w:val="22"/>
          <w:szCs w:val="22"/>
          <w:lang w:val="en-US"/>
        </w:rPr>
        <w:t>. Box plots of glucose and insulin measurements for healthy and diabetic subjects</w:t>
      </w:r>
    </w:p>
    <w:p w14:paraId="37C36928" w14:textId="7CA22A68" w:rsidR="00835B33" w:rsidDel="00A93FC9" w:rsidRDefault="00835B33" w:rsidP="00835B33">
      <w:pPr>
        <w:rPr>
          <w:del w:id="48" w:author="Lejla Alic" w:date="2018-11-08T19:42:00Z"/>
          <w:lang w:val="en-US"/>
        </w:rPr>
      </w:pPr>
    </w:p>
    <w:p w14:paraId="3F6783BA" w14:textId="77777777" w:rsidR="00961A8F" w:rsidRPr="0062614D" w:rsidRDefault="00961A8F" w:rsidP="00961A8F">
      <w:pPr>
        <w:autoSpaceDE w:val="0"/>
        <w:autoSpaceDN w:val="0"/>
        <w:adjustRightInd w:val="0"/>
        <w:spacing w:after="0" w:line="240" w:lineRule="auto"/>
        <w:jc w:val="both"/>
        <w:rPr>
          <w:rFonts w:asciiTheme="minorBidi" w:hAnsiTheme="minorBidi"/>
          <w:i/>
          <w:iCs/>
          <w:lang w:val="en-US"/>
        </w:rPr>
      </w:pPr>
      <w:r>
        <w:rPr>
          <w:rFonts w:asciiTheme="minorBidi" w:hAnsiTheme="minorBidi"/>
          <w:i/>
          <w:iCs/>
          <w:lang w:val="en-US"/>
        </w:rPr>
        <w:t>B</w:t>
      </w:r>
      <w:r w:rsidRPr="0062614D">
        <w:rPr>
          <w:rFonts w:asciiTheme="minorBidi" w:hAnsiTheme="minorBidi"/>
          <w:i/>
          <w:iCs/>
          <w:lang w:val="en-US"/>
        </w:rPr>
        <w:t>. Machine Learning Framework</w:t>
      </w:r>
    </w:p>
    <w:p w14:paraId="013554D6" w14:textId="77777777" w:rsidR="00207551" w:rsidRDefault="00DF04AA" w:rsidP="002255AA">
      <w:pPr>
        <w:autoSpaceDE w:val="0"/>
        <w:autoSpaceDN w:val="0"/>
        <w:adjustRightInd w:val="0"/>
        <w:spacing w:after="0" w:line="240" w:lineRule="auto"/>
        <w:jc w:val="both"/>
        <w:rPr>
          <w:rFonts w:asciiTheme="minorBidi" w:hAnsiTheme="minorBidi"/>
          <w:lang w:val="en-US"/>
        </w:rPr>
      </w:pPr>
      <w:r>
        <w:rPr>
          <w:rFonts w:asciiTheme="minorBidi" w:hAnsiTheme="minorBidi"/>
          <w:lang w:val="en-US"/>
        </w:rPr>
        <w:t>The mac</w:t>
      </w:r>
      <w:r w:rsidR="009145C1">
        <w:rPr>
          <w:rFonts w:asciiTheme="minorBidi" w:hAnsiTheme="minorBidi"/>
          <w:lang w:val="en-US"/>
        </w:rPr>
        <w:t>h</w:t>
      </w:r>
      <w:r>
        <w:rPr>
          <w:rFonts w:asciiTheme="minorBidi" w:hAnsiTheme="minorBidi"/>
          <w:lang w:val="en-US"/>
        </w:rPr>
        <w:t xml:space="preserve">ine learning (ML) framework used in this study </w:t>
      </w:r>
      <w:r w:rsidR="004875EA">
        <w:rPr>
          <w:rFonts w:asciiTheme="minorBidi" w:hAnsiTheme="minorBidi"/>
          <w:lang w:val="en-US"/>
        </w:rPr>
        <w:t>is based upon</w:t>
      </w:r>
      <w:r>
        <w:rPr>
          <w:rFonts w:asciiTheme="minorBidi" w:hAnsiTheme="minorBidi"/>
          <w:lang w:val="en-US"/>
        </w:rPr>
        <w:t xml:space="preserve"> </w:t>
      </w:r>
      <w:r w:rsidR="00197F6A">
        <w:rPr>
          <w:rFonts w:asciiTheme="minorBidi" w:hAnsiTheme="minorBidi"/>
          <w:lang w:val="en-US"/>
        </w:rPr>
        <w:t>support vector machine (</w:t>
      </w:r>
      <w:r w:rsidR="00961A8F" w:rsidRPr="0062614D">
        <w:rPr>
          <w:rFonts w:asciiTheme="minorBidi" w:hAnsiTheme="minorBidi"/>
          <w:lang w:val="en-US"/>
        </w:rPr>
        <w:t>SVM</w:t>
      </w:r>
      <w:r w:rsidR="00197F6A">
        <w:rPr>
          <w:rFonts w:asciiTheme="minorBidi" w:hAnsiTheme="minorBidi"/>
          <w:lang w:val="en-US"/>
        </w:rPr>
        <w:t>) utilizing</w:t>
      </w:r>
      <w:r w:rsidR="00961A8F" w:rsidRPr="0062614D">
        <w:rPr>
          <w:rFonts w:asciiTheme="minorBidi" w:hAnsiTheme="minorBidi"/>
          <w:lang w:val="en-US"/>
        </w:rPr>
        <w:t xml:space="preserve"> the principle of </w:t>
      </w:r>
      <w:r w:rsidR="00961A8F" w:rsidRPr="00F477D5">
        <w:rPr>
          <w:rFonts w:asciiTheme="minorBidi" w:hAnsiTheme="minorBidi"/>
          <w:lang w:val="en-US"/>
        </w:rPr>
        <w:t>structural risk minimization</w:t>
      </w:r>
      <w:r w:rsidR="004875EA">
        <w:rPr>
          <w:rFonts w:asciiTheme="minorBidi" w:hAnsiTheme="minorBidi"/>
          <w:lang w:val="en-US"/>
        </w:rPr>
        <w:t xml:space="preserve">. The ultimate </w:t>
      </w:r>
      <w:r w:rsidR="009145C1">
        <w:rPr>
          <w:rStyle w:val="CommentReference"/>
        </w:rPr>
        <w:commentReference w:id="49"/>
      </w:r>
      <w:r w:rsidR="00F477D5">
        <w:rPr>
          <w:rStyle w:val="CommentReference"/>
        </w:rPr>
        <w:commentReference w:id="50"/>
      </w:r>
      <w:r w:rsidR="00961A8F" w:rsidRPr="0062614D">
        <w:rPr>
          <w:rFonts w:asciiTheme="minorBidi" w:hAnsiTheme="minorBidi"/>
          <w:lang w:val="en-US"/>
        </w:rPr>
        <w:t xml:space="preserve">goal is to develop a model </w:t>
      </w:r>
      <w:r w:rsidR="00B246F8">
        <w:rPr>
          <w:rFonts w:asciiTheme="minorBidi" w:hAnsiTheme="minorBidi"/>
          <w:lang w:val="en-US"/>
        </w:rPr>
        <w:t>using</w:t>
      </w:r>
      <w:r w:rsidR="00961A8F" w:rsidRPr="0062614D">
        <w:rPr>
          <w:rFonts w:asciiTheme="minorBidi" w:hAnsiTheme="minorBidi"/>
          <w:lang w:val="en-US"/>
        </w:rPr>
        <w:t xml:space="preserve"> </w:t>
      </w:r>
      <w:ins w:id="51" w:author="Abbas, Hasan" w:date="2018-11-06T10:26:00Z">
        <w:r w:rsidR="00F477D5">
          <w:rPr>
            <w:rFonts w:asciiTheme="minorBidi" w:hAnsiTheme="minorBidi"/>
            <w:lang w:val="en-US"/>
          </w:rPr>
          <w:t xml:space="preserve">the </w:t>
        </w:r>
      </w:ins>
      <w:r w:rsidR="00961A8F" w:rsidRPr="0062614D">
        <w:rPr>
          <w:rFonts w:asciiTheme="minorBidi" w:hAnsiTheme="minorBidi"/>
          <w:lang w:val="en-US"/>
        </w:rPr>
        <w:t>training</w:t>
      </w:r>
      <w:r w:rsidR="00961A8F">
        <w:rPr>
          <w:rFonts w:asciiTheme="minorBidi" w:hAnsiTheme="minorBidi"/>
          <w:lang w:val="en-US"/>
        </w:rPr>
        <w:t xml:space="preserve"> </w:t>
      </w:r>
      <w:r w:rsidR="00961A8F" w:rsidRPr="0062614D">
        <w:rPr>
          <w:rFonts w:asciiTheme="minorBidi" w:hAnsiTheme="minorBidi"/>
          <w:lang w:val="en-US"/>
        </w:rPr>
        <w:t>data such that it generalizes well to new datasets and minimizes</w:t>
      </w:r>
      <w:r w:rsidR="00961A8F">
        <w:rPr>
          <w:rFonts w:asciiTheme="minorBidi" w:hAnsiTheme="minorBidi"/>
          <w:lang w:val="en-US"/>
        </w:rPr>
        <w:t xml:space="preserve"> </w:t>
      </w:r>
      <w:r w:rsidR="00961A8F" w:rsidRPr="0062614D">
        <w:rPr>
          <w:rFonts w:asciiTheme="minorBidi" w:hAnsiTheme="minorBidi"/>
          <w:lang w:val="en-US"/>
        </w:rPr>
        <w:t>the empirical risk associated with misclassification of samples</w:t>
      </w:r>
      <w:r w:rsidR="00961A8F">
        <w:rPr>
          <w:rFonts w:asciiTheme="minorBidi" w:hAnsiTheme="minorBidi"/>
          <w:lang w:val="en-US"/>
        </w:rPr>
        <w:t xml:space="preserve"> </w:t>
      </w:r>
      <w:r w:rsidR="00961A8F" w:rsidRPr="0062614D">
        <w:rPr>
          <w:rFonts w:asciiTheme="minorBidi" w:hAnsiTheme="minorBidi"/>
          <w:lang w:val="en-US"/>
        </w:rPr>
        <w:t>in the training set [21], [22]. For a binary classification</w:t>
      </w:r>
      <w:r w:rsidR="00961A8F">
        <w:rPr>
          <w:rFonts w:asciiTheme="minorBidi" w:hAnsiTheme="minorBidi"/>
          <w:lang w:val="en-US"/>
        </w:rPr>
        <w:t xml:space="preserve"> </w:t>
      </w:r>
      <w:r w:rsidR="00961A8F" w:rsidRPr="0062614D">
        <w:rPr>
          <w:rFonts w:asciiTheme="minorBidi" w:hAnsiTheme="minorBidi"/>
          <w:lang w:val="en-US"/>
        </w:rPr>
        <w:t>problem, the model constructed by the SVM finds a decision</w:t>
      </w:r>
      <w:r w:rsidR="00961A8F">
        <w:rPr>
          <w:rFonts w:asciiTheme="minorBidi" w:hAnsiTheme="minorBidi"/>
          <w:lang w:val="en-US"/>
        </w:rPr>
        <w:t xml:space="preserve"> b</w:t>
      </w:r>
      <w:r w:rsidR="00961A8F" w:rsidRPr="0062614D">
        <w:rPr>
          <w:rFonts w:asciiTheme="minorBidi" w:hAnsiTheme="minorBidi"/>
          <w:lang w:val="en-US"/>
        </w:rPr>
        <w:t>oundary or a separating hyperplane aim</w:t>
      </w:r>
      <w:r w:rsidR="00207551">
        <w:rPr>
          <w:rFonts w:asciiTheme="minorBidi" w:hAnsiTheme="minorBidi"/>
          <w:lang w:val="en-US"/>
        </w:rPr>
        <w:t>ing</w:t>
      </w:r>
      <w:r w:rsidR="00961A8F" w:rsidRPr="0062614D">
        <w:rPr>
          <w:rFonts w:asciiTheme="minorBidi" w:hAnsiTheme="minorBidi"/>
          <w:lang w:val="en-US"/>
        </w:rPr>
        <w:t xml:space="preserve"> to minimize</w:t>
      </w:r>
      <w:r w:rsidR="00961A8F">
        <w:rPr>
          <w:rFonts w:asciiTheme="minorBidi" w:hAnsiTheme="minorBidi"/>
          <w:lang w:val="en-US"/>
        </w:rPr>
        <w:t xml:space="preserve"> </w:t>
      </w:r>
      <w:r w:rsidR="00961A8F" w:rsidRPr="0062614D">
        <w:rPr>
          <w:rFonts w:asciiTheme="minorBidi" w:hAnsiTheme="minorBidi"/>
          <w:lang w:val="en-US"/>
        </w:rPr>
        <w:t>the overlapping between the two classes in the training set.</w:t>
      </w:r>
      <w:r w:rsidR="00961A8F">
        <w:rPr>
          <w:rFonts w:asciiTheme="minorBidi" w:hAnsiTheme="minorBidi"/>
          <w:lang w:val="en-US"/>
        </w:rPr>
        <w:t xml:space="preserve"> </w:t>
      </w:r>
      <w:r w:rsidR="00207551">
        <w:rPr>
          <w:rFonts w:asciiTheme="minorBidi" w:hAnsiTheme="minorBidi"/>
          <w:lang w:val="en-US"/>
        </w:rPr>
        <w:t xml:space="preserve">SVM is particularly useful in </w:t>
      </w:r>
      <w:ins w:id="52" w:author="Abbas, Hasan" w:date="2018-11-06T10:27:00Z">
        <w:r w:rsidR="00F477D5">
          <w:rPr>
            <w:rFonts w:asciiTheme="minorBidi" w:hAnsiTheme="minorBidi"/>
            <w:lang w:val="en-US"/>
          </w:rPr>
          <w:t xml:space="preserve">the </w:t>
        </w:r>
      </w:ins>
      <w:r w:rsidR="00207551">
        <w:rPr>
          <w:rFonts w:asciiTheme="minorBidi" w:hAnsiTheme="minorBidi"/>
          <w:lang w:val="en-US"/>
        </w:rPr>
        <w:t xml:space="preserve">case of two classes that are </w:t>
      </w:r>
      <w:r w:rsidR="00961A8F" w:rsidRPr="0062614D">
        <w:rPr>
          <w:rFonts w:asciiTheme="minorBidi" w:hAnsiTheme="minorBidi"/>
          <w:lang w:val="en-US"/>
        </w:rPr>
        <w:t>not amenable to linear separation</w:t>
      </w:r>
      <w:del w:id="53" w:author="Abbas, Hasan" w:date="2018-11-06T10:27:00Z">
        <w:r w:rsidR="002255AA" w:rsidDel="00F477D5">
          <w:rPr>
            <w:rFonts w:asciiTheme="minorBidi" w:hAnsiTheme="minorBidi"/>
            <w:lang w:val="en-US"/>
          </w:rPr>
          <w:delText>. For these cases</w:delText>
        </w:r>
      </w:del>
      <w:ins w:id="54" w:author="Abbas, Hasan" w:date="2018-11-06T10:27:00Z">
        <w:r w:rsidR="00F477D5">
          <w:rPr>
            <w:rFonts w:asciiTheme="minorBidi" w:hAnsiTheme="minorBidi"/>
            <w:lang w:val="en-US"/>
          </w:rPr>
          <w:t xml:space="preserve"> in which</w:t>
        </w:r>
      </w:ins>
      <w:r w:rsidR="002255AA">
        <w:rPr>
          <w:rFonts w:asciiTheme="minorBidi" w:hAnsiTheme="minorBidi"/>
          <w:lang w:val="en-US"/>
        </w:rPr>
        <w:t xml:space="preserve"> </w:t>
      </w:r>
      <w:r w:rsidR="00961A8F" w:rsidRPr="0062614D">
        <w:rPr>
          <w:rFonts w:asciiTheme="minorBidi" w:hAnsiTheme="minorBidi"/>
          <w:lang w:val="en-US"/>
        </w:rPr>
        <w:t xml:space="preserve"> the feature space is first transformed </w:t>
      </w:r>
      <w:r w:rsidR="002255AA">
        <w:rPr>
          <w:rFonts w:asciiTheme="minorBidi" w:hAnsiTheme="minorBidi"/>
          <w:lang w:val="en-US"/>
        </w:rPr>
        <w:t>by a kernel, and</w:t>
      </w:r>
      <w:r w:rsidR="00961A8F" w:rsidRPr="0062614D">
        <w:rPr>
          <w:rFonts w:asciiTheme="minorBidi" w:hAnsiTheme="minorBidi"/>
          <w:lang w:val="en-US"/>
        </w:rPr>
        <w:t xml:space="preserve"> a linear boundary </w:t>
      </w:r>
      <w:r w:rsidR="002255AA">
        <w:rPr>
          <w:rFonts w:asciiTheme="minorBidi" w:hAnsiTheme="minorBidi"/>
          <w:lang w:val="en-US"/>
        </w:rPr>
        <w:t xml:space="preserve">is </w:t>
      </w:r>
      <w:del w:id="55" w:author="Abbas, Hasan" w:date="2018-11-06T10:29:00Z">
        <w:r w:rsidR="002255AA" w:rsidDel="00F477D5">
          <w:rPr>
            <w:rFonts w:asciiTheme="minorBidi" w:hAnsiTheme="minorBidi"/>
            <w:lang w:val="en-US"/>
          </w:rPr>
          <w:delText xml:space="preserve">be </w:delText>
        </w:r>
      </w:del>
      <w:ins w:id="56" w:author="Abbas, Hasan" w:date="2018-11-06T10:29:00Z">
        <w:r w:rsidR="00F477D5">
          <w:rPr>
            <w:rFonts w:asciiTheme="minorBidi" w:hAnsiTheme="minorBidi"/>
            <w:lang w:val="en-US"/>
          </w:rPr>
          <w:t xml:space="preserve">then </w:t>
        </w:r>
      </w:ins>
      <w:r w:rsidR="002255AA">
        <w:rPr>
          <w:rFonts w:asciiTheme="minorBidi" w:hAnsiTheme="minorBidi"/>
          <w:lang w:val="en-US"/>
        </w:rPr>
        <w:t>defined in this new space. This approach is not without potential problems</w:t>
      </w:r>
      <w:r w:rsidR="00961A8F">
        <w:rPr>
          <w:rFonts w:asciiTheme="minorBidi" w:hAnsiTheme="minorBidi"/>
          <w:lang w:val="en-US"/>
        </w:rPr>
        <w:t xml:space="preserve"> </w:t>
      </w:r>
      <w:r w:rsidR="00F477D5">
        <w:rPr>
          <w:rFonts w:asciiTheme="minorBidi" w:hAnsiTheme="minorBidi"/>
          <w:lang w:val="en-US"/>
        </w:rPr>
        <w:t>although in</w:t>
      </w:r>
      <w:r w:rsidR="00961A8F" w:rsidRPr="0062614D">
        <w:rPr>
          <w:rFonts w:asciiTheme="minorBidi" w:hAnsiTheme="minorBidi"/>
          <w:lang w:val="en-US"/>
        </w:rPr>
        <w:t xml:space="preserve"> general</w:t>
      </w:r>
      <w:r w:rsidR="00F477D5">
        <w:rPr>
          <w:rFonts w:asciiTheme="minorBidi" w:hAnsiTheme="minorBidi"/>
          <w:lang w:val="en-US"/>
        </w:rPr>
        <w:t>, it</w:t>
      </w:r>
      <w:r w:rsidR="00961A8F" w:rsidRPr="0062614D">
        <w:rPr>
          <w:rFonts w:asciiTheme="minorBidi" w:hAnsiTheme="minorBidi"/>
          <w:lang w:val="en-US"/>
        </w:rPr>
        <w:t xml:space="preserve"> gives better training performance [23]. </w:t>
      </w:r>
    </w:p>
    <w:p w14:paraId="7604362F" w14:textId="05E89840" w:rsidR="00207551" w:rsidDel="008914D0" w:rsidRDefault="00207551" w:rsidP="00207551">
      <w:pPr>
        <w:autoSpaceDE w:val="0"/>
        <w:autoSpaceDN w:val="0"/>
        <w:adjustRightInd w:val="0"/>
        <w:spacing w:after="0" w:line="240" w:lineRule="auto"/>
        <w:jc w:val="both"/>
        <w:rPr>
          <w:del w:id="57" w:author="Lejla Alic" w:date="2018-11-08T19:48:00Z"/>
          <w:rFonts w:asciiTheme="minorBidi" w:hAnsiTheme="minorBidi"/>
          <w:lang w:val="en-US"/>
        </w:rPr>
      </w:pPr>
    </w:p>
    <w:p w14:paraId="1A9F9BDE" w14:textId="4E158CC2" w:rsidR="00961A8F" w:rsidRPr="00835B33" w:rsidRDefault="002255AA" w:rsidP="008914D0">
      <w:pPr>
        <w:autoSpaceDE w:val="0"/>
        <w:autoSpaceDN w:val="0"/>
        <w:adjustRightInd w:val="0"/>
        <w:spacing w:after="0" w:line="240" w:lineRule="auto"/>
        <w:ind w:firstLine="708"/>
        <w:jc w:val="both"/>
        <w:rPr>
          <w:rFonts w:asciiTheme="minorBidi" w:hAnsiTheme="minorBidi"/>
          <w:lang w:val="en-US"/>
        </w:rPr>
        <w:pPrChange w:id="58" w:author="Lejla Alic" w:date="2018-11-08T19:48:00Z">
          <w:pPr>
            <w:autoSpaceDE w:val="0"/>
            <w:autoSpaceDN w:val="0"/>
            <w:adjustRightInd w:val="0"/>
            <w:spacing w:after="0" w:line="240" w:lineRule="auto"/>
            <w:jc w:val="both"/>
          </w:pPr>
        </w:pPrChange>
      </w:pPr>
      <w:bookmarkStart w:id="59" w:name="_GoBack"/>
      <w:bookmarkEnd w:id="59"/>
      <w:r>
        <w:rPr>
          <w:rFonts w:asciiTheme="minorBidi" w:hAnsiTheme="minorBidi"/>
          <w:lang w:val="en-US"/>
        </w:rPr>
        <w:t xml:space="preserve">To </w:t>
      </w:r>
      <w:del w:id="60" w:author="Lejla Alic" w:date="2018-11-08T19:42:00Z">
        <w:r w:rsidDel="00A93FC9">
          <w:rPr>
            <w:rFonts w:asciiTheme="minorBidi" w:hAnsiTheme="minorBidi"/>
            <w:lang w:val="en-US"/>
          </w:rPr>
          <w:delText>form</w:delText>
        </w:r>
      </w:del>
      <w:ins w:id="61" w:author="Abbas, Hasan" w:date="2018-11-06T10:30:00Z">
        <w:del w:id="62" w:author="Lejla Alic" w:date="2018-11-08T19:42:00Z">
          <w:r w:rsidR="00F477D5" w:rsidDel="00A93FC9">
            <w:rPr>
              <w:rFonts w:asciiTheme="minorBidi" w:hAnsiTheme="minorBidi"/>
              <w:lang w:val="en-US"/>
            </w:rPr>
            <w:delText>ulate</w:delText>
          </w:r>
        </w:del>
      </w:ins>
      <w:del w:id="63" w:author="Lejla Alic" w:date="2018-11-08T19:42:00Z">
        <w:r w:rsidDel="00A93FC9">
          <w:rPr>
            <w:rFonts w:asciiTheme="minorBidi" w:hAnsiTheme="minorBidi"/>
            <w:lang w:val="en-US"/>
          </w:rPr>
          <w:delText>alize</w:delText>
        </w:r>
      </w:del>
      <w:ins w:id="64" w:author="Lejla Alic" w:date="2018-11-08T19:42:00Z">
        <w:r w:rsidR="00A93FC9">
          <w:rPr>
            <w:rFonts w:asciiTheme="minorBidi" w:hAnsiTheme="minorBidi"/>
            <w:lang w:val="en-US"/>
          </w:rPr>
          <w:t>formalize</w:t>
        </w:r>
      </w:ins>
      <w:r>
        <w:rPr>
          <w:rFonts w:asciiTheme="minorBidi" w:hAnsiTheme="minorBidi"/>
          <w:lang w:val="en-US"/>
        </w:rPr>
        <w:t xml:space="preserve"> this approach, l</w:t>
      </w:r>
      <w:r w:rsidR="00961A8F" w:rsidRPr="0062614D">
        <w:rPr>
          <w:rFonts w:asciiTheme="minorBidi" w:hAnsiTheme="minorBidi"/>
          <w:lang w:val="en-US"/>
        </w:rPr>
        <w:t>et us</w:t>
      </w:r>
      <w:r w:rsidR="00961A8F">
        <w:rPr>
          <w:rFonts w:asciiTheme="minorBidi" w:hAnsiTheme="minorBidi"/>
          <w:lang w:val="en-US"/>
        </w:rPr>
        <w:t xml:space="preserve"> </w:t>
      </w:r>
      <w:r w:rsidR="00961A8F" w:rsidRPr="0062614D">
        <w:rPr>
          <w:rFonts w:asciiTheme="minorBidi" w:hAnsiTheme="minorBidi"/>
          <w:lang w:val="en-US"/>
        </w:rPr>
        <w:t xml:space="preserve">consider a training data ¹x1; y1º,¹x2; y3º,...,¹xk; </w:t>
      </w:r>
      <w:proofErr w:type="spellStart"/>
      <w:r w:rsidR="00961A8F" w:rsidRPr="0062614D">
        <w:rPr>
          <w:rFonts w:asciiTheme="minorBidi" w:hAnsiTheme="minorBidi"/>
          <w:lang w:val="en-US"/>
        </w:rPr>
        <w:t>yk</w:t>
      </w:r>
      <w:proofErr w:type="spellEnd"/>
      <w:r w:rsidR="00961A8F" w:rsidRPr="0062614D">
        <w:rPr>
          <w:rFonts w:asciiTheme="minorBidi" w:hAnsiTheme="minorBidi"/>
          <w:lang w:val="en-US"/>
        </w:rPr>
        <w:t xml:space="preserve"> º of k pairs</w:t>
      </w:r>
      <w:r w:rsidR="00961A8F">
        <w:rPr>
          <w:rFonts w:asciiTheme="minorBidi" w:hAnsiTheme="minorBidi"/>
          <w:lang w:val="en-US"/>
        </w:rPr>
        <w:t xml:space="preserve"> </w:t>
      </w:r>
      <w:r w:rsidR="00961A8F" w:rsidRPr="0062614D">
        <w:rPr>
          <w:rFonts w:asciiTheme="minorBidi" w:hAnsiTheme="minorBidi"/>
          <w:lang w:val="en-US"/>
        </w:rPr>
        <w:t xml:space="preserve">containing xi 2 RN features and the binary classes </w:t>
      </w:r>
      <w:proofErr w:type="spellStart"/>
      <w:r w:rsidR="00961A8F" w:rsidRPr="0062614D">
        <w:rPr>
          <w:rFonts w:asciiTheme="minorBidi" w:hAnsiTheme="minorBidi"/>
          <w:lang w:val="en-US"/>
        </w:rPr>
        <w:t>yi</w:t>
      </w:r>
      <w:proofErr w:type="spellEnd"/>
      <w:r w:rsidR="00961A8F" w:rsidRPr="0062614D">
        <w:rPr>
          <w:rFonts w:asciiTheme="minorBidi" w:hAnsiTheme="minorBidi"/>
          <w:lang w:val="en-US"/>
        </w:rPr>
        <w:t xml:space="preserve"> 2 </w:t>
      </w:r>
      <w:r w:rsidR="00961A8F" w:rsidRPr="0062614D">
        <w:rPr>
          <w:rFonts w:ascii="Arial" w:hAnsi="Arial" w:cs="Arial"/>
        </w:rPr>
        <w:t>􀀀</w:t>
      </w:r>
      <w:r w:rsidR="00961A8F" w:rsidRPr="0062614D">
        <w:rPr>
          <w:rFonts w:asciiTheme="minorBidi" w:hAnsiTheme="minorBidi"/>
          <w:lang w:val="en-US"/>
        </w:rPr>
        <w:t>1; 1.</w:t>
      </w:r>
      <w:ins w:id="65" w:author="Lejla Alic" w:date="2018-11-01T22:57:00Z">
        <w:r w:rsidR="00207551">
          <w:rPr>
            <w:rFonts w:asciiTheme="minorBidi" w:hAnsiTheme="minorBidi"/>
            <w:lang w:val="en-US"/>
          </w:rPr>
          <w:t xml:space="preserve"> </w:t>
        </w:r>
      </w:ins>
      <w:r w:rsidR="00961A8F" w:rsidRPr="00835B33">
        <w:rPr>
          <w:rFonts w:asciiTheme="minorBidi" w:hAnsiTheme="minorBidi"/>
          <w:lang w:val="en-US"/>
        </w:rPr>
        <w:t>The SVM approach transforms the input features using a nonlinear mapping _ : x 7! _¹xº into a higher dimension space RP, where in general P _ N. Due to the transformation, the classes can then be separated using a linear decision boundary in the enlarged space. The non-linear SVM classifier F is expressed in terms of the higher dimensional hyperplane,</w:t>
      </w:r>
    </w:p>
    <w:p w14:paraId="782B5D26" w14:textId="77777777" w:rsidR="00961A8F" w:rsidRPr="00835B33" w:rsidRDefault="00961A8F" w:rsidP="00961A8F">
      <w:pPr>
        <w:autoSpaceDE w:val="0"/>
        <w:autoSpaceDN w:val="0"/>
        <w:adjustRightInd w:val="0"/>
        <w:spacing w:after="0" w:line="240" w:lineRule="auto"/>
        <w:jc w:val="both"/>
        <w:rPr>
          <w:rFonts w:asciiTheme="minorBidi" w:hAnsiTheme="minorBidi"/>
          <w:lang w:val="en-US"/>
        </w:rPr>
      </w:pPr>
      <w:r w:rsidRPr="00835B33">
        <w:rPr>
          <w:rFonts w:asciiTheme="minorBidi" w:hAnsiTheme="minorBidi"/>
          <w:noProof/>
          <w:lang w:eastAsia="nl-NL"/>
        </w:rPr>
        <w:drawing>
          <wp:inline distT="0" distB="0" distL="0" distR="0" wp14:anchorId="393D2249" wp14:editId="79590BC7">
            <wp:extent cx="3064604" cy="40233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88659" cy="405494"/>
                    </a:xfrm>
                    <a:prstGeom prst="rect">
                      <a:avLst/>
                    </a:prstGeom>
                  </pic:spPr>
                </pic:pic>
              </a:graphicData>
            </a:graphic>
          </wp:inline>
        </w:drawing>
      </w:r>
      <w:r w:rsidRPr="00835B33">
        <w:rPr>
          <w:rFonts w:asciiTheme="minorBidi" w:hAnsiTheme="minorBidi"/>
          <w:lang w:val="en-US"/>
        </w:rPr>
        <w:t xml:space="preserve"> </w:t>
      </w:r>
    </w:p>
    <w:p w14:paraId="32A18247" w14:textId="77777777" w:rsidR="00961A8F" w:rsidRPr="00835B33" w:rsidRDefault="00961A8F" w:rsidP="00961A8F">
      <w:pPr>
        <w:autoSpaceDE w:val="0"/>
        <w:autoSpaceDN w:val="0"/>
        <w:adjustRightInd w:val="0"/>
        <w:spacing w:after="0" w:line="240" w:lineRule="auto"/>
        <w:jc w:val="both"/>
        <w:rPr>
          <w:rFonts w:asciiTheme="minorBidi" w:hAnsiTheme="minorBidi"/>
          <w:lang w:val="en-US"/>
        </w:rPr>
      </w:pPr>
      <w:r w:rsidRPr="00835B33">
        <w:rPr>
          <w:rFonts w:asciiTheme="minorBidi" w:hAnsiTheme="minorBidi"/>
          <w:lang w:val="en-US"/>
        </w:rPr>
        <w:t xml:space="preserve">When the classes may not be completely separable, introducing a slack variable _ in the higher dimension space RP is a common practice which allows for the classifier output in (1) to be on the incorrect side of the margin. Therefore, in order to find the optimal separating hyperplane that maximizes the distance M from the boundary for all the points, and bounds the value of Í </w:t>
      </w:r>
      <w:proofErr w:type="spellStart"/>
      <w:r w:rsidRPr="00835B33">
        <w:rPr>
          <w:rFonts w:asciiTheme="minorBidi" w:hAnsiTheme="minorBidi"/>
          <w:lang w:val="en-US"/>
        </w:rPr>
        <w:t>i</w:t>
      </w:r>
      <w:proofErr w:type="spellEnd"/>
      <w:r w:rsidRPr="00835B33">
        <w:rPr>
          <w:rFonts w:asciiTheme="minorBidi" w:hAnsiTheme="minorBidi"/>
          <w:lang w:val="en-US"/>
        </w:rPr>
        <w:t xml:space="preserve"> _</w:t>
      </w:r>
      <w:proofErr w:type="spellStart"/>
      <w:r w:rsidRPr="00835B33">
        <w:rPr>
          <w:rFonts w:asciiTheme="minorBidi" w:hAnsiTheme="minorBidi"/>
          <w:lang w:val="en-US"/>
        </w:rPr>
        <w:t>i</w:t>
      </w:r>
      <w:proofErr w:type="spellEnd"/>
      <w:ins w:id="66" w:author="Lejla Alic" w:date="2018-11-01T23:04:00Z">
        <w:r w:rsidR="002255AA">
          <w:rPr>
            <w:rFonts w:asciiTheme="minorBidi" w:hAnsiTheme="minorBidi"/>
            <w:lang w:val="en-US"/>
          </w:rPr>
          <w:t>,</w:t>
        </w:r>
      </w:ins>
      <w:r w:rsidRPr="00835B33">
        <w:rPr>
          <w:rFonts w:asciiTheme="minorBidi" w:hAnsiTheme="minorBidi"/>
          <w:lang w:val="en-US"/>
        </w:rPr>
        <w:t xml:space="preserve"> and in turn misclassification rate, we introduce the convex optimization problem,</w:t>
      </w:r>
    </w:p>
    <w:p w14:paraId="790FA0DA" w14:textId="2BC5CA44" w:rsidR="00961A8F" w:rsidRPr="00835B33" w:rsidDel="00A93FC9" w:rsidRDefault="00961A8F" w:rsidP="00961A8F">
      <w:pPr>
        <w:autoSpaceDE w:val="0"/>
        <w:autoSpaceDN w:val="0"/>
        <w:adjustRightInd w:val="0"/>
        <w:spacing w:after="0" w:line="240" w:lineRule="auto"/>
        <w:rPr>
          <w:del w:id="67" w:author="Lejla Alic" w:date="2018-11-08T19:42:00Z"/>
          <w:rFonts w:asciiTheme="minorBidi" w:hAnsiTheme="minorBidi"/>
          <w:lang w:val="en-US"/>
        </w:rPr>
      </w:pPr>
    </w:p>
    <w:p w14:paraId="679ABAD6"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eastAsia="nl-NL"/>
        </w:rPr>
        <w:drawing>
          <wp:inline distT="0" distB="0" distL="0" distR="0" wp14:anchorId="6825D983" wp14:editId="0F165920">
            <wp:extent cx="2545691" cy="5193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1228" cy="520509"/>
                    </a:xfrm>
                    <a:prstGeom prst="rect">
                      <a:avLst/>
                    </a:prstGeom>
                  </pic:spPr>
                </pic:pic>
              </a:graphicData>
            </a:graphic>
          </wp:inline>
        </w:drawing>
      </w:r>
      <w:r w:rsidRPr="00835B33">
        <w:rPr>
          <w:rFonts w:asciiTheme="minorBidi" w:hAnsiTheme="minorBidi"/>
          <w:lang w:val="en-US"/>
        </w:rPr>
        <w:t xml:space="preserve"> </w:t>
      </w:r>
    </w:p>
    <w:p w14:paraId="35FE9675" w14:textId="1CE811A5" w:rsidR="00961A8F" w:rsidRPr="00835B33" w:rsidDel="00A93FC9" w:rsidRDefault="00961A8F" w:rsidP="00961A8F">
      <w:pPr>
        <w:autoSpaceDE w:val="0"/>
        <w:autoSpaceDN w:val="0"/>
        <w:adjustRightInd w:val="0"/>
        <w:spacing w:after="0" w:line="240" w:lineRule="auto"/>
        <w:rPr>
          <w:del w:id="68" w:author="Lejla Alic" w:date="2018-11-08T19:42:00Z"/>
          <w:rFonts w:asciiTheme="minorBidi" w:hAnsiTheme="minorBidi"/>
          <w:lang w:val="en-US"/>
        </w:rPr>
      </w:pPr>
    </w:p>
    <w:p w14:paraId="02DEE3DE"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lang w:val="en-US"/>
        </w:rPr>
        <w:lastRenderedPageBreak/>
        <w:t>with the nonlinear constraints yi¹_¹xiºT _+_0º _ 1</w:t>
      </w:r>
      <w:r w:rsidRPr="00835B33">
        <w:rPr>
          <w:rFonts w:ascii="Arial" w:hAnsi="Arial" w:cs="Arial"/>
        </w:rPr>
        <w:t>􀀀</w:t>
      </w:r>
      <w:r w:rsidRPr="00835B33">
        <w:rPr>
          <w:rFonts w:asciiTheme="minorBidi" w:hAnsiTheme="minorBidi"/>
          <w:lang w:val="en-US"/>
        </w:rPr>
        <w:t>_</w:t>
      </w:r>
      <w:proofErr w:type="spellStart"/>
      <w:r w:rsidRPr="00835B33">
        <w:rPr>
          <w:rFonts w:asciiTheme="minorBidi" w:hAnsiTheme="minorBidi"/>
          <w:lang w:val="en-US"/>
        </w:rPr>
        <w:t>i</w:t>
      </w:r>
      <w:proofErr w:type="spellEnd"/>
      <w:r w:rsidRPr="00835B33">
        <w:rPr>
          <w:rFonts w:asciiTheme="minorBidi" w:hAnsiTheme="minorBidi"/>
          <w:lang w:val="en-US"/>
        </w:rPr>
        <w:t xml:space="preserve"> 8i and _</w:t>
      </w:r>
      <w:proofErr w:type="spellStart"/>
      <w:r w:rsidRPr="00835B33">
        <w:rPr>
          <w:rFonts w:asciiTheme="minorBidi" w:hAnsiTheme="minorBidi"/>
          <w:lang w:val="en-US"/>
        </w:rPr>
        <w:t>i</w:t>
      </w:r>
      <w:proofErr w:type="spellEnd"/>
      <w:r w:rsidRPr="00835B33">
        <w:rPr>
          <w:rFonts w:asciiTheme="minorBidi" w:hAnsiTheme="minorBidi"/>
          <w:lang w:val="en-US"/>
        </w:rPr>
        <w:t xml:space="preserve"> _ 0, and the coefficient C is termed as the cost parameter which decides the rigidity of the margin of the classifier. The solution of (2) can be computed using the Lagrange primal objective function [23],</w:t>
      </w:r>
    </w:p>
    <w:p w14:paraId="3BD87B90"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eastAsia="nl-NL"/>
        </w:rPr>
        <w:drawing>
          <wp:inline distT="0" distB="0" distL="0" distR="0" wp14:anchorId="6765CEA1" wp14:editId="47B4E48F">
            <wp:extent cx="3423514" cy="101116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9001" cy="1012785"/>
                    </a:xfrm>
                    <a:prstGeom prst="rect">
                      <a:avLst/>
                    </a:prstGeom>
                  </pic:spPr>
                </pic:pic>
              </a:graphicData>
            </a:graphic>
          </wp:inline>
        </w:drawing>
      </w:r>
      <w:r w:rsidRPr="00835B33">
        <w:rPr>
          <w:rFonts w:asciiTheme="minorBidi" w:hAnsiTheme="minorBidi"/>
          <w:lang w:val="en-US"/>
        </w:rPr>
        <w:t xml:space="preserve"> </w:t>
      </w:r>
    </w:p>
    <w:p w14:paraId="7B091AD4" w14:textId="523C040A" w:rsidR="00961A8F" w:rsidRPr="00835B33" w:rsidRDefault="00961A8F" w:rsidP="00961A8F">
      <w:pPr>
        <w:autoSpaceDE w:val="0"/>
        <w:autoSpaceDN w:val="0"/>
        <w:adjustRightInd w:val="0"/>
        <w:spacing w:after="0" w:line="240" w:lineRule="auto"/>
        <w:rPr>
          <w:rFonts w:asciiTheme="minorBidi" w:hAnsiTheme="minorBidi"/>
          <w:lang w:val="en-US"/>
        </w:rPr>
      </w:pPr>
    </w:p>
    <w:p w14:paraId="27572DDB"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lang w:val="en-US"/>
        </w:rPr>
        <w:t xml:space="preserve">By minimizing </w:t>
      </w:r>
      <w:proofErr w:type="spellStart"/>
      <w:r w:rsidRPr="00835B33">
        <w:rPr>
          <w:rFonts w:asciiTheme="minorBidi" w:hAnsiTheme="minorBidi"/>
          <w:lang w:val="en-US"/>
        </w:rPr>
        <w:t>Lprimal</w:t>
      </w:r>
      <w:proofErr w:type="spellEnd"/>
      <w:r w:rsidRPr="00835B33">
        <w:rPr>
          <w:rFonts w:asciiTheme="minorBidi" w:hAnsiTheme="minorBidi"/>
          <w:lang w:val="en-US"/>
        </w:rPr>
        <w:t xml:space="preserve"> with respect to _, _0, and _</w:t>
      </w:r>
      <w:proofErr w:type="spellStart"/>
      <w:r w:rsidRPr="00835B33">
        <w:rPr>
          <w:rFonts w:asciiTheme="minorBidi" w:hAnsiTheme="minorBidi"/>
          <w:lang w:val="en-US"/>
        </w:rPr>
        <w:t>i</w:t>
      </w:r>
      <w:proofErr w:type="spellEnd"/>
      <w:r w:rsidRPr="00835B33">
        <w:rPr>
          <w:rFonts w:asciiTheme="minorBidi" w:hAnsiTheme="minorBidi"/>
          <w:lang w:val="en-US"/>
        </w:rPr>
        <w:t xml:space="preserve"> , we get the corresponding dual form of the Lagrange function,</w:t>
      </w:r>
    </w:p>
    <w:p w14:paraId="5686E155"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noProof/>
          <w:lang w:eastAsia="nl-NL"/>
        </w:rPr>
        <w:drawing>
          <wp:inline distT="0" distB="0" distL="0" distR="0" wp14:anchorId="01B11546" wp14:editId="0189D14F">
            <wp:extent cx="43434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43400" cy="733425"/>
                    </a:xfrm>
                    <a:prstGeom prst="rect">
                      <a:avLst/>
                    </a:prstGeom>
                  </pic:spPr>
                </pic:pic>
              </a:graphicData>
            </a:graphic>
          </wp:inline>
        </w:drawing>
      </w:r>
      <w:r w:rsidRPr="00835B33">
        <w:rPr>
          <w:rFonts w:asciiTheme="minorBidi" w:hAnsiTheme="minorBidi"/>
          <w:lang w:val="en-US"/>
        </w:rPr>
        <w:t xml:space="preserve"> </w:t>
      </w:r>
    </w:p>
    <w:p w14:paraId="0F7F4B41" w14:textId="77777777" w:rsidR="008B3FAA" w:rsidRDefault="00961A8F" w:rsidP="00961A8F">
      <w:pPr>
        <w:autoSpaceDE w:val="0"/>
        <w:autoSpaceDN w:val="0"/>
        <w:adjustRightInd w:val="0"/>
        <w:spacing w:after="0" w:line="240" w:lineRule="auto"/>
        <w:jc w:val="both"/>
        <w:rPr>
          <w:ins w:id="69" w:author="Lejla Alic" w:date="2018-11-01T23:16:00Z"/>
          <w:rFonts w:asciiTheme="minorBidi" w:hAnsiTheme="minorBidi"/>
          <w:lang w:val="en-US"/>
        </w:rPr>
      </w:pPr>
      <w:r w:rsidRPr="00835B33">
        <w:rPr>
          <w:rFonts w:asciiTheme="minorBidi" w:hAnsiTheme="minorBidi"/>
          <w:lang w:val="en-US"/>
        </w:rPr>
        <w:t>subject to 0 ≤ α</w:t>
      </w:r>
      <w:proofErr w:type="spellStart"/>
      <w:r w:rsidRPr="00835B33">
        <w:rPr>
          <w:rFonts w:asciiTheme="minorBidi" w:hAnsiTheme="minorBidi"/>
          <w:vertAlign w:val="subscript"/>
          <w:lang w:val="en-US"/>
        </w:rPr>
        <w:t>i</w:t>
      </w:r>
      <w:proofErr w:type="spellEnd"/>
      <w:r w:rsidRPr="00835B33">
        <w:rPr>
          <w:rFonts w:asciiTheme="minorBidi" w:hAnsiTheme="minorBidi"/>
          <w:vertAlign w:val="subscript"/>
          <w:lang w:val="en-US"/>
        </w:rPr>
        <w:t xml:space="preserve"> </w:t>
      </w:r>
      <w:r w:rsidRPr="00835B33">
        <w:rPr>
          <w:rFonts w:asciiTheme="minorBidi" w:hAnsiTheme="minorBidi"/>
          <w:lang w:val="en-US"/>
        </w:rPr>
        <w:t xml:space="preserve">≤ C and </w:t>
      </w:r>
      <w:proofErr w:type="spellStart"/>
      <w:r w:rsidRPr="00835B33">
        <w:rPr>
          <w:rFonts w:asciiTheme="minorBidi" w:hAnsiTheme="minorBidi"/>
          <w:lang w:val="en-US"/>
        </w:rPr>
        <w:t>i</w:t>
      </w:r>
      <w:proofErr w:type="spellEnd"/>
      <w:r w:rsidRPr="00835B33">
        <w:rPr>
          <w:rFonts w:asciiTheme="minorBidi" w:hAnsiTheme="minorBidi"/>
          <w:lang w:val="en-US"/>
        </w:rPr>
        <w:t xml:space="preserve"> _</w:t>
      </w:r>
      <w:proofErr w:type="spellStart"/>
      <w:r w:rsidRPr="00835B33">
        <w:rPr>
          <w:rFonts w:asciiTheme="minorBidi" w:hAnsiTheme="minorBidi"/>
          <w:lang w:val="en-US"/>
        </w:rPr>
        <w:t>i</w:t>
      </w:r>
      <w:proofErr w:type="spellEnd"/>
      <w:r w:rsidRPr="00835B33">
        <w:rPr>
          <w:rFonts w:asciiTheme="minorBidi" w:hAnsiTheme="minorBidi"/>
          <w:lang w:val="en-US"/>
        </w:rPr>
        <w:t xml:space="preserve"> </w:t>
      </w:r>
      <w:proofErr w:type="spellStart"/>
      <w:r w:rsidRPr="00835B33">
        <w:rPr>
          <w:rFonts w:asciiTheme="minorBidi" w:hAnsiTheme="minorBidi"/>
          <w:lang w:val="en-US"/>
        </w:rPr>
        <w:t>yi</w:t>
      </w:r>
      <w:proofErr w:type="spellEnd"/>
      <w:r w:rsidRPr="00835B33">
        <w:rPr>
          <w:rFonts w:asciiTheme="minorBidi" w:hAnsiTheme="minorBidi"/>
          <w:lang w:val="en-US"/>
        </w:rPr>
        <w:t xml:space="preserve"> = 0 and the constraints, _</w:t>
      </w:r>
      <w:proofErr w:type="spellStart"/>
      <w:r w:rsidRPr="00835B33">
        <w:rPr>
          <w:rFonts w:asciiTheme="minorBidi" w:hAnsiTheme="minorBidi"/>
          <w:lang w:val="en-US"/>
        </w:rPr>
        <w:t>i</w:t>
      </w:r>
      <w:proofErr w:type="spellEnd"/>
      <w:r w:rsidRPr="00835B33">
        <w:rPr>
          <w:rFonts w:asciiTheme="minorBidi" w:hAnsiTheme="minorBidi"/>
          <w:lang w:val="en-US"/>
        </w:rPr>
        <w:t>; _</w:t>
      </w:r>
      <w:proofErr w:type="spellStart"/>
      <w:r w:rsidRPr="00835B33">
        <w:rPr>
          <w:rFonts w:asciiTheme="minorBidi" w:hAnsiTheme="minorBidi"/>
          <w:lang w:val="en-US"/>
        </w:rPr>
        <w:t>i</w:t>
      </w:r>
      <w:proofErr w:type="spellEnd"/>
      <w:r w:rsidRPr="00835B33">
        <w:rPr>
          <w:rFonts w:asciiTheme="minorBidi" w:hAnsiTheme="minorBidi"/>
          <w:lang w:val="en-US"/>
        </w:rPr>
        <w:t xml:space="preserve"> _ 08i. The nonzero coefficients _</w:t>
      </w:r>
      <w:proofErr w:type="spellStart"/>
      <w:r w:rsidRPr="00835B33">
        <w:rPr>
          <w:rFonts w:asciiTheme="minorBidi" w:hAnsiTheme="minorBidi"/>
          <w:lang w:val="en-US"/>
        </w:rPr>
        <w:t>i</w:t>
      </w:r>
      <w:proofErr w:type="spellEnd"/>
      <w:r w:rsidRPr="00835B33">
        <w:rPr>
          <w:rFonts w:asciiTheme="minorBidi" w:hAnsiTheme="minorBidi"/>
          <w:lang w:val="en-US"/>
        </w:rPr>
        <w:t xml:space="preserve"> and _0 are determined using (1). As the dimension of the input feature space goes up, the computation of the mapping _ gets excessive in complexity. With the introduction of a kernel</w:t>
      </w:r>
      <w:ins w:id="70" w:author="Lejla Alic" w:date="2018-11-01T23:16:00Z">
        <w:r w:rsidR="008B3FAA">
          <w:rPr>
            <w:rFonts w:asciiTheme="minorBidi" w:hAnsiTheme="minorBidi"/>
            <w:lang w:val="en-US"/>
          </w:rPr>
          <w:t xml:space="preserve"> (5)</w:t>
        </w:r>
      </w:ins>
    </w:p>
    <w:p w14:paraId="2176BA22" w14:textId="77777777" w:rsidR="00961A8F" w:rsidRPr="00B246F8" w:rsidRDefault="00961A8F" w:rsidP="00961A8F">
      <w:pPr>
        <w:autoSpaceDE w:val="0"/>
        <w:autoSpaceDN w:val="0"/>
        <w:adjustRightInd w:val="0"/>
        <w:spacing w:after="0" w:line="240" w:lineRule="auto"/>
        <w:jc w:val="both"/>
        <w:rPr>
          <w:rFonts w:asciiTheme="minorBidi" w:hAnsiTheme="minorBidi"/>
          <w:lang w:val="en-US"/>
        </w:rPr>
      </w:pPr>
      <w:del w:id="71" w:author="Lejla Alic" w:date="2018-11-01T23:16:00Z">
        <w:r w:rsidRPr="00835B33" w:rsidDel="008B3FAA">
          <w:rPr>
            <w:rFonts w:asciiTheme="minorBidi" w:hAnsiTheme="minorBidi"/>
            <w:lang w:val="en-US"/>
          </w:rPr>
          <w:delText>,</w:delText>
        </w:r>
      </w:del>
      <w:r w:rsidRPr="00835B33">
        <w:rPr>
          <w:rFonts w:asciiTheme="minorBidi" w:hAnsiTheme="minorBidi"/>
          <w:lang w:val="en-US"/>
        </w:rPr>
        <w:t xml:space="preserve"> </w:t>
      </w:r>
      <w:r w:rsidRPr="00835B33">
        <w:rPr>
          <w:rFonts w:asciiTheme="minorBidi" w:hAnsiTheme="minorBidi"/>
          <w:noProof/>
          <w:lang w:eastAsia="nl-NL"/>
        </w:rPr>
        <w:drawing>
          <wp:inline distT="0" distB="0" distL="0" distR="0" wp14:anchorId="1F2F83FE" wp14:editId="7CE76BE6">
            <wp:extent cx="3352800" cy="47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52800" cy="476250"/>
                    </a:xfrm>
                    <a:prstGeom prst="rect">
                      <a:avLst/>
                    </a:prstGeom>
                  </pic:spPr>
                </pic:pic>
              </a:graphicData>
            </a:graphic>
          </wp:inline>
        </w:drawing>
      </w:r>
    </w:p>
    <w:p w14:paraId="62CF62B2" w14:textId="77777777" w:rsidR="00961A8F" w:rsidRPr="00835B33" w:rsidRDefault="00961A8F" w:rsidP="008B3FAA">
      <w:pPr>
        <w:autoSpaceDE w:val="0"/>
        <w:autoSpaceDN w:val="0"/>
        <w:adjustRightInd w:val="0"/>
        <w:spacing w:after="0" w:line="240" w:lineRule="auto"/>
        <w:rPr>
          <w:rFonts w:asciiTheme="minorBidi" w:hAnsiTheme="minorBidi"/>
          <w:lang w:val="en-US"/>
        </w:rPr>
      </w:pPr>
      <w:r w:rsidRPr="00835B33">
        <w:rPr>
          <w:rFonts w:asciiTheme="minorBidi" w:hAnsiTheme="minorBidi"/>
          <w:lang w:val="en-US"/>
        </w:rPr>
        <w:t xml:space="preserve">we can compute the inner product on (4) </w:t>
      </w:r>
      <w:ins w:id="72" w:author="Abbas, Hasan" w:date="2018-11-06T10:31:00Z">
        <w:r w:rsidR="00184B4F">
          <w:rPr>
            <w:rFonts w:asciiTheme="minorBidi" w:hAnsiTheme="minorBidi"/>
            <w:lang w:val="en-US"/>
          </w:rPr>
          <w:t xml:space="preserve">that alleviates the </w:t>
        </w:r>
      </w:ins>
      <w:del w:id="73" w:author="Abbas, Hasan" w:date="2018-11-06T10:31:00Z">
        <w:r w:rsidRPr="00835B33" w:rsidDel="00184B4F">
          <w:rPr>
            <w:rFonts w:asciiTheme="minorBidi" w:hAnsiTheme="minorBidi"/>
            <w:lang w:val="en-US"/>
          </w:rPr>
          <w:delText xml:space="preserve">without </w:delText>
        </w:r>
        <w:r w:rsidR="008B3FAA" w:rsidDel="00184B4F">
          <w:rPr>
            <w:rFonts w:asciiTheme="minorBidi" w:hAnsiTheme="minorBidi"/>
            <w:lang w:val="en-US"/>
          </w:rPr>
          <w:delText xml:space="preserve">a </w:delText>
        </w:r>
      </w:del>
      <w:r w:rsidR="008B3FAA">
        <w:rPr>
          <w:rFonts w:asciiTheme="minorBidi" w:hAnsiTheme="minorBidi"/>
          <w:lang w:val="en-US"/>
        </w:rPr>
        <w:t xml:space="preserve">need to </w:t>
      </w:r>
      <w:r w:rsidRPr="00835B33">
        <w:rPr>
          <w:rFonts w:asciiTheme="minorBidi" w:hAnsiTheme="minorBidi"/>
          <w:lang w:val="en-US"/>
        </w:rPr>
        <w:t>comput</w:t>
      </w:r>
      <w:r w:rsidR="008B3FAA">
        <w:rPr>
          <w:rFonts w:asciiTheme="minorBidi" w:hAnsiTheme="minorBidi"/>
          <w:lang w:val="en-US"/>
        </w:rPr>
        <w:t>e</w:t>
      </w:r>
      <w:r w:rsidRPr="00835B33">
        <w:rPr>
          <w:rFonts w:asciiTheme="minorBidi" w:hAnsiTheme="minorBidi"/>
          <w:lang w:val="en-US"/>
        </w:rPr>
        <w:t xml:space="preserve"> the mapping _ [24], which becomes computationally expensive as the dimension of the input feature space increased. In this paper, we used the Gaussian radial basis function,</w:t>
      </w:r>
    </w:p>
    <w:p w14:paraId="490A3748" w14:textId="5DED59BC" w:rsidR="00961A8F" w:rsidRPr="00835B33" w:rsidRDefault="00961A8F" w:rsidP="00961A8F">
      <w:pPr>
        <w:autoSpaceDE w:val="0"/>
        <w:autoSpaceDN w:val="0"/>
        <w:adjustRightInd w:val="0"/>
        <w:spacing w:after="0" w:line="240" w:lineRule="auto"/>
        <w:rPr>
          <w:rFonts w:asciiTheme="minorBidi" w:hAnsiTheme="minorBidi"/>
          <w:lang w:val="en-US"/>
        </w:rPr>
      </w:pPr>
      <w:commentRangeStart w:id="74"/>
      <w:r w:rsidRPr="00835B33">
        <w:rPr>
          <w:rFonts w:asciiTheme="minorBidi" w:hAnsiTheme="minorBidi"/>
          <w:noProof/>
          <w:lang w:eastAsia="nl-NL"/>
        </w:rPr>
        <w:drawing>
          <wp:inline distT="0" distB="0" distL="0" distR="0" wp14:anchorId="5523524C" wp14:editId="759862A0">
            <wp:extent cx="355282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52825" cy="723900"/>
                    </a:xfrm>
                    <a:prstGeom prst="rect">
                      <a:avLst/>
                    </a:prstGeom>
                  </pic:spPr>
                </pic:pic>
              </a:graphicData>
            </a:graphic>
          </wp:inline>
        </w:drawing>
      </w:r>
      <w:commentRangeEnd w:id="74"/>
      <w:r w:rsidR="00826213">
        <w:rPr>
          <w:rStyle w:val="CommentReference"/>
        </w:rPr>
        <w:commentReference w:id="74"/>
      </w:r>
    </w:p>
    <w:p w14:paraId="27F79F39" w14:textId="77777777" w:rsidR="00961A8F" w:rsidRPr="00835B33" w:rsidRDefault="00961A8F" w:rsidP="00961A8F">
      <w:pPr>
        <w:autoSpaceDE w:val="0"/>
        <w:autoSpaceDN w:val="0"/>
        <w:adjustRightInd w:val="0"/>
        <w:spacing w:after="0" w:line="240" w:lineRule="auto"/>
        <w:rPr>
          <w:rFonts w:asciiTheme="minorBidi" w:hAnsiTheme="minorBidi"/>
          <w:lang w:val="en-US"/>
        </w:rPr>
      </w:pPr>
      <w:r w:rsidRPr="00835B33">
        <w:rPr>
          <w:rFonts w:asciiTheme="minorBidi" w:hAnsiTheme="minorBidi"/>
          <w:lang w:val="en-US"/>
        </w:rPr>
        <w:t>as the kernel where _ is a free parameter. During the training, we tuned the values of the parameters C and  through a grid search to obtain the optimal performance of the SVM. For a linear variant of the SVM, the classifier can expressed without any coordinate mappings,</w:t>
      </w:r>
    </w:p>
    <w:p w14:paraId="61A40DEB" w14:textId="77777777" w:rsidR="00961A8F" w:rsidRDefault="00961A8F" w:rsidP="00961A8F">
      <w:pPr>
        <w:autoSpaceDE w:val="0"/>
        <w:autoSpaceDN w:val="0"/>
        <w:adjustRightInd w:val="0"/>
        <w:spacing w:after="0" w:line="240" w:lineRule="auto"/>
        <w:rPr>
          <w:ins w:id="75" w:author="Lejla Alic" w:date="2018-11-08T19:43:00Z"/>
          <w:rFonts w:asciiTheme="minorBidi" w:hAnsiTheme="minorBidi"/>
          <w:lang w:val="en-US"/>
        </w:rPr>
      </w:pPr>
      <w:r w:rsidRPr="00835B33">
        <w:rPr>
          <w:rFonts w:asciiTheme="minorBidi" w:hAnsiTheme="minorBidi"/>
          <w:noProof/>
          <w:lang w:eastAsia="nl-NL"/>
        </w:rPr>
        <w:drawing>
          <wp:inline distT="0" distB="0" distL="0" distR="0" wp14:anchorId="2902B8A3" wp14:editId="68720E45">
            <wp:extent cx="35242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4250" cy="628650"/>
                    </a:xfrm>
                    <a:prstGeom prst="rect">
                      <a:avLst/>
                    </a:prstGeom>
                  </pic:spPr>
                </pic:pic>
              </a:graphicData>
            </a:graphic>
          </wp:inline>
        </w:drawing>
      </w:r>
    </w:p>
    <w:p w14:paraId="4656BE50" w14:textId="77777777" w:rsidR="00A93FC9" w:rsidRPr="00835B33" w:rsidRDefault="00A93FC9" w:rsidP="00961A8F">
      <w:pPr>
        <w:autoSpaceDE w:val="0"/>
        <w:autoSpaceDN w:val="0"/>
        <w:adjustRightInd w:val="0"/>
        <w:spacing w:after="0" w:line="240" w:lineRule="auto"/>
        <w:rPr>
          <w:rFonts w:asciiTheme="minorBidi" w:hAnsiTheme="minorBidi"/>
          <w:lang w:val="en-US"/>
        </w:rPr>
      </w:pPr>
    </w:p>
    <w:p w14:paraId="6DB6E3C2" w14:textId="77777777" w:rsidR="00961A8F" w:rsidRPr="00835B33" w:rsidDel="00B246F8" w:rsidRDefault="00961A8F" w:rsidP="00961A8F">
      <w:pPr>
        <w:autoSpaceDE w:val="0"/>
        <w:autoSpaceDN w:val="0"/>
        <w:adjustRightInd w:val="0"/>
        <w:spacing w:after="0" w:line="240" w:lineRule="auto"/>
        <w:rPr>
          <w:del w:id="76" w:author="Lejla Alic" w:date="2018-11-01T22:44:00Z"/>
          <w:rFonts w:asciiTheme="minorBidi" w:hAnsiTheme="minorBidi"/>
          <w:i/>
          <w:iCs/>
          <w:lang w:val="en-US"/>
        </w:rPr>
      </w:pPr>
    </w:p>
    <w:p w14:paraId="1C4C7F31" w14:textId="77777777" w:rsidR="00961A8F" w:rsidRDefault="00961A8F" w:rsidP="00F4090B">
      <w:pPr>
        <w:rPr>
          <w:ins w:id="77" w:author="Lejla Alic" w:date="2018-11-01T00:08:00Z"/>
          <w:rFonts w:asciiTheme="minorBidi" w:hAnsiTheme="minorBidi"/>
          <w:lang w:val="en-US"/>
        </w:rPr>
      </w:pPr>
      <w:r>
        <w:rPr>
          <w:rFonts w:asciiTheme="minorBidi" w:hAnsiTheme="minorBidi"/>
          <w:lang w:val="en-US"/>
        </w:rPr>
        <w:t>C</w:t>
      </w:r>
      <w:r w:rsidRPr="00835B33">
        <w:rPr>
          <w:rFonts w:asciiTheme="minorBidi" w:hAnsiTheme="minorBidi"/>
          <w:lang w:val="en-US"/>
        </w:rPr>
        <w:t>. Experiment</w:t>
      </w:r>
      <w:r w:rsidR="00F4090B">
        <w:rPr>
          <w:rFonts w:asciiTheme="minorBidi" w:hAnsiTheme="minorBidi"/>
          <w:lang w:val="en-US"/>
        </w:rPr>
        <w:t>al setup</w:t>
      </w:r>
    </w:p>
    <w:p w14:paraId="3DB83C10" w14:textId="77777777" w:rsidR="00F4090B" w:rsidRDefault="00F4090B" w:rsidP="00F4090B">
      <w:pPr>
        <w:autoSpaceDE w:val="0"/>
        <w:autoSpaceDN w:val="0"/>
        <w:adjustRightInd w:val="0"/>
        <w:spacing w:after="0" w:line="240" w:lineRule="auto"/>
        <w:jc w:val="both"/>
        <w:rPr>
          <w:ins w:id="78" w:author="Lejla Alic" w:date="2018-11-07T22:46:00Z"/>
          <w:rFonts w:asciiTheme="minorBidi" w:hAnsiTheme="minorBidi"/>
          <w:i/>
          <w:iCs/>
          <w:lang w:val="en-US"/>
        </w:rPr>
      </w:pPr>
      <w:r>
        <w:rPr>
          <w:rFonts w:asciiTheme="minorBidi" w:hAnsiTheme="minorBidi"/>
          <w:i/>
          <w:iCs/>
          <w:lang w:val="en-US"/>
        </w:rPr>
        <w:t>F</w:t>
      </w:r>
      <w:r w:rsidRPr="00961A8F">
        <w:rPr>
          <w:rFonts w:asciiTheme="minorBidi" w:hAnsiTheme="minorBidi"/>
          <w:i/>
          <w:iCs/>
          <w:lang w:val="en-US"/>
        </w:rPr>
        <w:t>eature extraction</w:t>
      </w:r>
    </w:p>
    <w:p w14:paraId="49A997BE" w14:textId="7F0F1866" w:rsidR="00D45ABA" w:rsidRDefault="00D45ABA" w:rsidP="00C81D14">
      <w:pPr>
        <w:autoSpaceDE w:val="0"/>
        <w:autoSpaceDN w:val="0"/>
        <w:adjustRightInd w:val="0"/>
        <w:spacing w:after="0" w:line="240" w:lineRule="auto"/>
        <w:jc w:val="both"/>
        <w:rPr>
          <w:ins w:id="79" w:author="Lejla Alic" w:date="2018-11-07T22:45:00Z"/>
          <w:rFonts w:asciiTheme="minorBidi" w:hAnsiTheme="minorBidi"/>
          <w:lang w:val="en-US"/>
        </w:rPr>
      </w:pPr>
      <w:ins w:id="80" w:author="Lejla Alic" w:date="2018-11-07T22:46:00Z">
        <w:r>
          <w:rPr>
            <w:rFonts w:asciiTheme="minorBidi" w:hAnsiTheme="minorBidi"/>
            <w:lang w:val="en-US"/>
          </w:rPr>
          <w:t xml:space="preserve">All features are extracted from the </w:t>
        </w:r>
      </w:ins>
      <w:ins w:id="81" w:author="Lejla Alic" w:date="2018-11-07T22:47:00Z">
        <w:r>
          <w:rPr>
            <w:rFonts w:asciiTheme="minorBidi" w:hAnsiTheme="minorBidi"/>
            <w:lang w:val="en-US"/>
          </w:rPr>
          <w:t xml:space="preserve">SAHS </w:t>
        </w:r>
      </w:ins>
      <w:ins w:id="82" w:author="Lejla Alic" w:date="2018-11-07T22:46:00Z">
        <w:r>
          <w:rPr>
            <w:rFonts w:asciiTheme="minorBidi" w:hAnsiTheme="minorBidi"/>
            <w:lang w:val="en-US"/>
          </w:rPr>
          <w:t>data acquired at the baseline</w:t>
        </w:r>
      </w:ins>
      <w:ins w:id="83" w:author="Lejla Alic" w:date="2018-11-07T22:47:00Z">
        <w:r>
          <w:rPr>
            <w:rFonts w:asciiTheme="minorBidi" w:hAnsiTheme="minorBidi"/>
            <w:lang w:val="en-US"/>
          </w:rPr>
          <w:t xml:space="preserve">. The labels (healthy and diabetes) were extracted </w:t>
        </w:r>
        <w:r w:rsidR="00C81D14">
          <w:rPr>
            <w:rFonts w:asciiTheme="minorBidi" w:hAnsiTheme="minorBidi"/>
            <w:lang w:val="en-US"/>
          </w:rPr>
          <w:t>at 7.5 years follow-up using current standard of care [</w:t>
        </w:r>
      </w:ins>
      <w:ins w:id="84" w:author="Lejla Alic" w:date="2018-11-07T22:48:00Z">
        <w:r w:rsidR="00C81D14">
          <w:rPr>
            <w:rFonts w:asciiTheme="minorBidi" w:hAnsiTheme="minorBidi"/>
            <w:lang w:val="en-US"/>
          </w:rPr>
          <w:t>REF to SAHS data with description of methods to diagnose diabetes at follow-up</w:t>
        </w:r>
      </w:ins>
      <w:ins w:id="85" w:author="Lejla Alic" w:date="2018-11-07T22:47:00Z">
        <w:r w:rsidR="00C81D14">
          <w:rPr>
            <w:rFonts w:asciiTheme="minorBidi" w:hAnsiTheme="minorBidi"/>
            <w:lang w:val="en-US"/>
          </w:rPr>
          <w:t>]</w:t>
        </w:r>
      </w:ins>
      <w:ins w:id="86" w:author="Lejla Alic" w:date="2018-11-07T22:48:00Z">
        <w:r w:rsidR="00C81D14">
          <w:rPr>
            <w:rFonts w:asciiTheme="minorBidi" w:hAnsiTheme="minorBidi"/>
            <w:lang w:val="en-US"/>
          </w:rPr>
          <w:t>. The f</w:t>
        </w:r>
      </w:ins>
      <w:ins w:id="87" w:author="Lejla Alic" w:date="2018-11-07T22:44:00Z">
        <w:r>
          <w:rPr>
            <w:rFonts w:asciiTheme="minorBidi" w:hAnsiTheme="minorBidi"/>
            <w:lang w:val="en-US"/>
          </w:rPr>
          <w:t>eatures used in this study include</w:t>
        </w:r>
      </w:ins>
      <w:ins w:id="88" w:author="Lejla Alic" w:date="2018-11-07T22:45:00Z">
        <w:r>
          <w:rPr>
            <w:rFonts w:asciiTheme="minorBidi" w:hAnsiTheme="minorBidi"/>
            <w:lang w:val="en-US"/>
          </w:rPr>
          <w:t>:</w:t>
        </w:r>
      </w:ins>
    </w:p>
    <w:p w14:paraId="008FB9A8" w14:textId="588F4083" w:rsidR="00D45ABA" w:rsidRDefault="00C81D14" w:rsidP="00C81D14">
      <w:pPr>
        <w:pStyle w:val="ListParagraph"/>
        <w:numPr>
          <w:ilvl w:val="0"/>
          <w:numId w:val="1"/>
        </w:numPr>
        <w:autoSpaceDE w:val="0"/>
        <w:autoSpaceDN w:val="0"/>
        <w:adjustRightInd w:val="0"/>
        <w:spacing w:after="0" w:line="240" w:lineRule="auto"/>
        <w:jc w:val="both"/>
        <w:rPr>
          <w:ins w:id="89" w:author="Lejla Alic" w:date="2018-11-07T22:45:00Z"/>
          <w:rFonts w:asciiTheme="minorBidi" w:hAnsiTheme="minorBidi"/>
          <w:lang w:val="en-US"/>
        </w:rPr>
      </w:pPr>
      <w:ins w:id="90" w:author="Lejla Alic" w:date="2018-11-07T22:50:00Z">
        <w:r>
          <w:rPr>
            <w:rFonts w:asciiTheme="minorBidi" w:hAnsiTheme="minorBidi"/>
            <w:lang w:val="en-US"/>
          </w:rPr>
          <w:t>R</w:t>
        </w:r>
      </w:ins>
      <w:ins w:id="91" w:author="Lejla Alic" w:date="2018-11-07T22:44:00Z">
        <w:r w:rsidR="00D45ABA" w:rsidRPr="00D45ABA">
          <w:rPr>
            <w:rFonts w:asciiTheme="minorBidi" w:hAnsiTheme="minorBidi"/>
            <w:lang w:val="en-US"/>
          </w:rPr>
          <w:t xml:space="preserve">aw measurements of </w:t>
        </w:r>
      </w:ins>
      <w:ins w:id="92" w:author="Lejla Alic" w:date="2018-11-07T22:45:00Z">
        <w:r w:rsidR="00D45ABA" w:rsidRPr="00D45ABA">
          <w:rPr>
            <w:rFonts w:asciiTheme="minorBidi" w:hAnsiTheme="minorBidi"/>
            <w:lang w:val="en-US"/>
          </w:rPr>
          <w:t>plasma glucose and insulin concentrations</w:t>
        </w:r>
      </w:ins>
      <w:ins w:id="93" w:author="Lejla Alic" w:date="2018-11-07T22:49:00Z">
        <w:r>
          <w:rPr>
            <w:rFonts w:asciiTheme="minorBidi" w:hAnsiTheme="minorBidi"/>
            <w:lang w:val="en-US"/>
          </w:rPr>
          <w:t xml:space="preserve"> (N = 8)</w:t>
        </w:r>
      </w:ins>
    </w:p>
    <w:p w14:paraId="619A4920" w14:textId="5632569C" w:rsidR="00C81D14" w:rsidRDefault="00C81D14" w:rsidP="00C81D14">
      <w:pPr>
        <w:pStyle w:val="ListParagraph"/>
        <w:numPr>
          <w:ilvl w:val="0"/>
          <w:numId w:val="1"/>
        </w:numPr>
        <w:autoSpaceDE w:val="0"/>
        <w:autoSpaceDN w:val="0"/>
        <w:adjustRightInd w:val="0"/>
        <w:spacing w:after="0" w:line="240" w:lineRule="auto"/>
        <w:jc w:val="both"/>
        <w:rPr>
          <w:ins w:id="94" w:author="Lejla Alic" w:date="2018-11-07T22:49:00Z"/>
          <w:rFonts w:asciiTheme="minorBidi" w:hAnsiTheme="minorBidi"/>
          <w:lang w:val="en-US"/>
        </w:rPr>
      </w:pPr>
      <w:ins w:id="95" w:author="Lejla Alic" w:date="2018-11-07T22:50:00Z">
        <w:r>
          <w:rPr>
            <w:rFonts w:asciiTheme="minorBidi" w:hAnsiTheme="minorBidi"/>
            <w:lang w:val="en-US"/>
          </w:rPr>
          <w:t>D</w:t>
        </w:r>
      </w:ins>
      <w:ins w:id="96" w:author="Lejla Alic" w:date="2018-11-07T22:45:00Z">
        <w:r w:rsidR="00D45ABA" w:rsidRPr="00C81D14">
          <w:rPr>
            <w:rFonts w:asciiTheme="minorBidi" w:hAnsiTheme="minorBidi"/>
            <w:lang w:val="en-US"/>
          </w:rPr>
          <w:t>educed features f</w:t>
        </w:r>
      </w:ins>
      <w:del w:id="97" w:author="Lejla Alic" w:date="2018-11-07T22:45:00Z">
        <w:r w:rsidR="00F4090B" w:rsidRPr="00C81D14" w:rsidDel="00D45ABA">
          <w:rPr>
            <w:rFonts w:asciiTheme="minorBidi" w:hAnsiTheme="minorBidi"/>
            <w:lang w:val="en-US"/>
          </w:rPr>
          <w:delText>F</w:delText>
        </w:r>
      </w:del>
      <w:r w:rsidR="00F4090B" w:rsidRPr="00C81D14">
        <w:rPr>
          <w:rFonts w:asciiTheme="minorBidi" w:hAnsiTheme="minorBidi"/>
          <w:lang w:val="en-US"/>
        </w:rPr>
        <w:t xml:space="preserve">rom </w:t>
      </w:r>
      <w:ins w:id="98" w:author="Lejla Alic" w:date="2018-11-07T22:32:00Z">
        <w:r w:rsidR="00D45ABA" w:rsidRPr="00C81D14">
          <w:rPr>
            <w:rFonts w:asciiTheme="minorBidi" w:hAnsiTheme="minorBidi"/>
            <w:lang w:val="en-US"/>
          </w:rPr>
          <w:t>measure</w:t>
        </w:r>
      </w:ins>
      <w:ins w:id="99" w:author="Lejla Alic" w:date="2018-11-07T22:34:00Z">
        <w:r w:rsidR="00D45ABA" w:rsidRPr="00C81D14">
          <w:rPr>
            <w:rFonts w:asciiTheme="minorBidi" w:hAnsiTheme="minorBidi"/>
            <w:lang w:val="en-US"/>
          </w:rPr>
          <w:t>d</w:t>
        </w:r>
      </w:ins>
      <w:ins w:id="100" w:author="Lejla Alic" w:date="2018-11-07T22:32:00Z">
        <w:r w:rsidR="00D45ABA" w:rsidRPr="00C81D14">
          <w:rPr>
            <w:rFonts w:asciiTheme="minorBidi" w:hAnsiTheme="minorBidi"/>
            <w:lang w:val="en-US"/>
          </w:rPr>
          <w:t xml:space="preserve"> plasma </w:t>
        </w:r>
      </w:ins>
      <w:del w:id="101" w:author="Lejla Alic" w:date="2018-11-07T22:32:00Z">
        <w:r w:rsidR="00F4090B" w:rsidRPr="00C81D14" w:rsidDel="00D45ABA">
          <w:rPr>
            <w:rFonts w:asciiTheme="minorBidi" w:hAnsiTheme="minorBidi"/>
            <w:lang w:val="en-US"/>
          </w:rPr>
          <w:delText xml:space="preserve">the </w:delText>
        </w:r>
      </w:del>
      <w:r w:rsidR="00F4090B" w:rsidRPr="00C81D14">
        <w:rPr>
          <w:rFonts w:asciiTheme="minorBidi" w:hAnsiTheme="minorBidi"/>
          <w:lang w:val="en-US"/>
        </w:rPr>
        <w:t xml:space="preserve">glucose and insulin </w:t>
      </w:r>
      <w:del w:id="102" w:author="Lejla Alic" w:date="2018-11-07T22:33:00Z">
        <w:r w:rsidR="00F4090B" w:rsidRPr="00C81D14" w:rsidDel="00D45ABA">
          <w:rPr>
            <w:rFonts w:asciiTheme="minorBidi" w:hAnsiTheme="minorBidi"/>
            <w:lang w:val="en-US"/>
          </w:rPr>
          <w:delText>measurements</w:delText>
        </w:r>
      </w:del>
      <w:del w:id="103" w:author="Lejla Alic" w:date="2018-11-07T22:49:00Z">
        <w:r w:rsidR="00F4090B" w:rsidRPr="00C81D14" w:rsidDel="00C81D14">
          <w:rPr>
            <w:rFonts w:asciiTheme="minorBidi" w:hAnsiTheme="minorBidi"/>
            <w:lang w:val="en-US"/>
          </w:rPr>
          <w:delText xml:space="preserve"> collected at </w:delText>
        </w:r>
      </w:del>
      <w:del w:id="104" w:author="Lejla Alic" w:date="2018-11-07T22:35:00Z">
        <w:r w:rsidR="00F4090B" w:rsidRPr="00C81D14" w:rsidDel="00D45ABA">
          <w:rPr>
            <w:rFonts w:asciiTheme="minorBidi" w:hAnsiTheme="minorBidi"/>
            <w:lang w:val="en-US"/>
          </w:rPr>
          <w:delText xml:space="preserve">the </w:delText>
        </w:r>
      </w:del>
      <w:del w:id="105" w:author="Lejla Alic" w:date="2018-11-07T22:49:00Z">
        <w:r w:rsidR="00F4090B" w:rsidRPr="00C81D14" w:rsidDel="00C81D14">
          <w:rPr>
            <w:rFonts w:asciiTheme="minorBidi" w:hAnsiTheme="minorBidi"/>
            <w:lang w:val="en-US"/>
          </w:rPr>
          <w:delText xml:space="preserve">baseline, we computed </w:delText>
        </w:r>
      </w:del>
      <w:ins w:id="106" w:author="Lejla Alic" w:date="2018-11-07T22:43:00Z">
        <w:r w:rsidR="00D45ABA" w:rsidRPr="00C81D14">
          <w:rPr>
            <w:rFonts w:asciiTheme="minorBidi" w:hAnsiTheme="minorBidi"/>
            <w:lang w:val="en-US"/>
          </w:rPr>
          <w:t xml:space="preserve">defined as </w:t>
        </w:r>
      </w:ins>
      <w:r w:rsidR="00F4090B" w:rsidRPr="00C81D14">
        <w:rPr>
          <w:rFonts w:asciiTheme="minorBidi" w:hAnsiTheme="minorBidi"/>
          <w:lang w:val="en-US"/>
        </w:rPr>
        <w:t xml:space="preserve">the slope and </w:t>
      </w:r>
      <w:r w:rsidR="00F4090B" w:rsidRPr="00D76144">
        <w:rPr>
          <w:rFonts w:asciiTheme="minorBidi" w:hAnsiTheme="minorBidi"/>
          <w:lang w:val="en-US"/>
        </w:rPr>
        <w:t xml:space="preserve">area under the curve between all </w:t>
      </w:r>
      <w:del w:id="107" w:author="Lejla Alic" w:date="2018-11-07T22:49:00Z">
        <w:r w:rsidR="00F4090B" w:rsidRPr="008D7120" w:rsidDel="00C81D14">
          <w:rPr>
            <w:rFonts w:asciiTheme="minorBidi" w:hAnsiTheme="minorBidi"/>
            <w:lang w:val="en-US"/>
          </w:rPr>
          <w:delText xml:space="preserve">the </w:delText>
        </w:r>
      </w:del>
      <w:r w:rsidR="00F4090B" w:rsidRPr="00C81D14">
        <w:rPr>
          <w:rFonts w:asciiTheme="minorBidi" w:hAnsiTheme="minorBidi"/>
          <w:lang w:val="en-US"/>
          <w:rPrChange w:id="108" w:author="Lejla Alic" w:date="2018-11-07T22:49:00Z">
            <w:rPr>
              <w:rFonts w:asciiTheme="minorBidi" w:hAnsiTheme="minorBidi"/>
              <w:lang w:val="en-US"/>
            </w:rPr>
          </w:rPrChange>
        </w:rPr>
        <w:t>possible combinations of a pair of readings</w:t>
      </w:r>
      <w:ins w:id="109" w:author="Lejla Alic" w:date="2018-11-07T22:49:00Z">
        <w:r w:rsidRPr="00C81D14">
          <w:rPr>
            <w:rFonts w:asciiTheme="minorBidi" w:hAnsiTheme="minorBidi"/>
            <w:lang w:val="en-US"/>
            <w:rPrChange w:id="110" w:author="Lejla Alic" w:date="2018-11-07T22:49:00Z">
              <w:rPr>
                <w:rFonts w:asciiTheme="minorBidi" w:hAnsiTheme="minorBidi"/>
                <w:lang w:val="en-US"/>
              </w:rPr>
            </w:rPrChange>
          </w:rPr>
          <w:t xml:space="preserve"> (N = ?)</w:t>
        </w:r>
      </w:ins>
      <w:del w:id="111" w:author="Lejla Alic" w:date="2018-11-07T22:49:00Z">
        <w:r w:rsidR="00F4090B" w:rsidRPr="00C81D14" w:rsidDel="00C81D14">
          <w:rPr>
            <w:rFonts w:asciiTheme="minorBidi" w:hAnsiTheme="minorBidi"/>
            <w:lang w:val="en-US"/>
            <w:rPrChange w:id="112" w:author="Lejla Alic" w:date="2018-11-07T22:49:00Z">
              <w:rPr>
                <w:rFonts w:asciiTheme="minorBidi" w:hAnsiTheme="minorBidi"/>
                <w:lang w:val="en-US"/>
              </w:rPr>
            </w:rPrChange>
          </w:rPr>
          <w:delText xml:space="preserve">. </w:delText>
        </w:r>
      </w:del>
    </w:p>
    <w:p w14:paraId="5CC3DDDE" w14:textId="49D7D359" w:rsidR="00D45ABA" w:rsidRDefault="00F4090B" w:rsidP="00C81D14">
      <w:pPr>
        <w:pStyle w:val="ListParagraph"/>
        <w:numPr>
          <w:ilvl w:val="0"/>
          <w:numId w:val="1"/>
        </w:numPr>
        <w:autoSpaceDE w:val="0"/>
        <w:autoSpaceDN w:val="0"/>
        <w:adjustRightInd w:val="0"/>
        <w:spacing w:after="0" w:line="240" w:lineRule="auto"/>
        <w:jc w:val="both"/>
        <w:rPr>
          <w:ins w:id="113" w:author="Lejla Alic" w:date="2018-11-07T22:50:00Z"/>
          <w:rFonts w:asciiTheme="minorBidi" w:hAnsiTheme="minorBidi"/>
          <w:lang w:val="en-US"/>
        </w:rPr>
      </w:pPr>
      <w:commentRangeStart w:id="114"/>
      <w:del w:id="115" w:author="Lejla Alic" w:date="2018-11-07T22:49:00Z">
        <w:r w:rsidRPr="00C81D14" w:rsidDel="00C81D14">
          <w:rPr>
            <w:rFonts w:asciiTheme="minorBidi" w:hAnsiTheme="minorBidi"/>
            <w:lang w:val="en-US"/>
          </w:rPr>
          <w:delText xml:space="preserve">In </w:delText>
        </w:r>
      </w:del>
      <w:del w:id="116" w:author="Lejla Alic" w:date="2018-11-07T22:50:00Z">
        <w:r w:rsidRPr="00C81D14" w:rsidDel="00C81D14">
          <w:rPr>
            <w:rFonts w:asciiTheme="minorBidi" w:hAnsiTheme="minorBidi"/>
            <w:lang w:val="en-US"/>
          </w:rPr>
          <w:delText xml:space="preserve">addition, we also calculated </w:delText>
        </w:r>
      </w:del>
      <w:del w:id="117" w:author="Lejla Alic" w:date="2018-11-07T22:35:00Z">
        <w:r w:rsidRPr="00C81D14" w:rsidDel="00D45ABA">
          <w:rPr>
            <w:rFonts w:asciiTheme="minorBidi" w:hAnsiTheme="minorBidi"/>
            <w:lang w:val="en-US"/>
          </w:rPr>
          <w:delText xml:space="preserve">parameters </w:delText>
        </w:r>
      </w:del>
      <w:ins w:id="118" w:author="Lejla Alic" w:date="2018-11-07T22:50:00Z">
        <w:r w:rsidR="00C81D14">
          <w:rPr>
            <w:rFonts w:asciiTheme="minorBidi" w:hAnsiTheme="minorBidi"/>
            <w:lang w:val="en-US"/>
          </w:rPr>
          <w:t>F</w:t>
        </w:r>
      </w:ins>
      <w:ins w:id="119" w:author="Lejla Alic" w:date="2018-11-07T22:35:00Z">
        <w:r w:rsidR="00D45ABA" w:rsidRPr="00C81D14">
          <w:rPr>
            <w:rFonts w:asciiTheme="minorBidi" w:hAnsiTheme="minorBidi"/>
            <w:lang w:val="en-US"/>
          </w:rPr>
          <w:t>eatures</w:t>
        </w:r>
        <w:r w:rsidR="00D45ABA" w:rsidRPr="00C81D14">
          <w:rPr>
            <w:rFonts w:asciiTheme="minorBidi" w:hAnsiTheme="minorBidi"/>
            <w:lang w:val="en-US"/>
          </w:rPr>
          <w:t xml:space="preserve"> </w:t>
        </w:r>
      </w:ins>
      <w:ins w:id="120" w:author="Lejla Alic" w:date="2018-11-07T22:36:00Z">
        <w:r w:rsidR="00D45ABA" w:rsidRPr="00C81D14">
          <w:rPr>
            <w:rFonts w:asciiTheme="minorBidi" w:hAnsiTheme="minorBidi"/>
            <w:lang w:val="en-US"/>
          </w:rPr>
          <w:t xml:space="preserve">previously used to predict diabetes in the healthy population: </w:t>
        </w:r>
      </w:ins>
      <w:del w:id="121" w:author="Lejla Alic" w:date="2018-11-07T22:36:00Z">
        <w:r w:rsidRPr="00C81D14" w:rsidDel="00D45ABA">
          <w:rPr>
            <w:rFonts w:asciiTheme="minorBidi" w:hAnsiTheme="minorBidi"/>
            <w:lang w:val="en-US"/>
          </w:rPr>
          <w:delText xml:space="preserve">such as </w:delText>
        </w:r>
      </w:del>
      <w:r w:rsidRPr="00C81D14">
        <w:rPr>
          <w:rFonts w:asciiTheme="minorBidi" w:hAnsiTheme="minorBidi"/>
          <w:lang w:val="en-US"/>
        </w:rPr>
        <w:t xml:space="preserve">the </w:t>
      </w:r>
      <w:commentRangeStart w:id="122"/>
      <w:r w:rsidRPr="00C81D14">
        <w:rPr>
          <w:rFonts w:asciiTheme="minorBidi" w:hAnsiTheme="minorBidi"/>
          <w:lang w:val="en-US"/>
        </w:rPr>
        <w:t xml:space="preserve">insulinogenic </w:t>
      </w:r>
      <w:commentRangeEnd w:id="122"/>
      <w:r w:rsidR="00D45ABA">
        <w:rPr>
          <w:rStyle w:val="CommentReference"/>
        </w:rPr>
        <w:commentReference w:id="122"/>
      </w:r>
      <w:r w:rsidRPr="00C81D14">
        <w:rPr>
          <w:rFonts w:asciiTheme="minorBidi" w:hAnsiTheme="minorBidi"/>
          <w:lang w:val="en-US"/>
        </w:rPr>
        <w:t xml:space="preserve">(ratio of insulin and </w:t>
      </w:r>
      <w:r w:rsidRPr="00C81D14">
        <w:rPr>
          <w:rFonts w:asciiTheme="minorBidi" w:hAnsiTheme="minorBidi"/>
          <w:lang w:val="en-US"/>
        </w:rPr>
        <w:lastRenderedPageBreak/>
        <w:t xml:space="preserve">glucose slopes between any two time intervals) and Matsuda indices, as defined in [8], [20]. </w:t>
      </w:r>
      <w:commentRangeEnd w:id="114"/>
      <w:r w:rsidR="00D76144">
        <w:rPr>
          <w:rStyle w:val="CommentReference"/>
        </w:rPr>
        <w:commentReference w:id="114"/>
      </w:r>
    </w:p>
    <w:p w14:paraId="09C33CDB" w14:textId="5B3EF05C" w:rsidR="00C81D14" w:rsidRPr="00C81D14" w:rsidRDefault="00C81D14" w:rsidP="00C81D14">
      <w:pPr>
        <w:pStyle w:val="ListParagraph"/>
        <w:numPr>
          <w:ilvl w:val="0"/>
          <w:numId w:val="1"/>
        </w:numPr>
        <w:autoSpaceDE w:val="0"/>
        <w:autoSpaceDN w:val="0"/>
        <w:adjustRightInd w:val="0"/>
        <w:spacing w:after="0" w:line="240" w:lineRule="auto"/>
        <w:jc w:val="both"/>
        <w:rPr>
          <w:ins w:id="123" w:author="Lejla Alic" w:date="2018-11-07T22:38:00Z"/>
          <w:rFonts w:asciiTheme="minorBidi" w:hAnsiTheme="minorBidi"/>
          <w:lang w:val="en-US"/>
        </w:rPr>
      </w:pPr>
      <w:ins w:id="124" w:author="Lejla Alic" w:date="2018-11-07T22:50:00Z">
        <w:r>
          <w:rPr>
            <w:rFonts w:asciiTheme="minorBidi" w:hAnsiTheme="minorBidi"/>
            <w:lang w:val="en-US"/>
          </w:rPr>
          <w:t>S</w:t>
        </w:r>
        <w:r w:rsidRPr="00D45ABA">
          <w:rPr>
            <w:rFonts w:asciiTheme="minorBidi" w:hAnsiTheme="minorBidi"/>
            <w:lang w:val="en-US"/>
          </w:rPr>
          <w:t xml:space="preserve">ociodemographic characteristics such as age, ethnicity, </w:t>
        </w:r>
        <w:r>
          <w:rPr>
            <w:rFonts w:asciiTheme="minorBidi" w:hAnsiTheme="minorBidi"/>
            <w:lang w:val="en-US"/>
          </w:rPr>
          <w:t xml:space="preserve">and </w:t>
        </w:r>
        <w:r w:rsidRPr="00D45ABA">
          <w:rPr>
            <w:rFonts w:asciiTheme="minorBidi" w:hAnsiTheme="minorBidi"/>
            <w:lang w:val="en-US"/>
          </w:rPr>
          <w:t>body mass index (BMI)</w:t>
        </w:r>
        <w:r>
          <w:rPr>
            <w:rFonts w:asciiTheme="minorBidi" w:hAnsiTheme="minorBidi"/>
            <w:lang w:val="en-US"/>
          </w:rPr>
          <w:t>, while</w:t>
        </w:r>
      </w:ins>
    </w:p>
    <w:p w14:paraId="26E6F0D7" w14:textId="77777777" w:rsidR="00D45ABA" w:rsidRDefault="00D45ABA" w:rsidP="00D45ABA">
      <w:pPr>
        <w:autoSpaceDE w:val="0"/>
        <w:autoSpaceDN w:val="0"/>
        <w:adjustRightInd w:val="0"/>
        <w:spacing w:after="0" w:line="240" w:lineRule="auto"/>
        <w:jc w:val="both"/>
        <w:rPr>
          <w:ins w:id="125" w:author="Lejla Alic" w:date="2018-11-07T22:38:00Z"/>
          <w:rFonts w:asciiTheme="minorBidi" w:hAnsiTheme="minorBidi"/>
          <w:lang w:val="en-US"/>
        </w:rPr>
      </w:pPr>
    </w:p>
    <w:p w14:paraId="5FE513AB" w14:textId="3B3DB11F" w:rsidR="00F4090B" w:rsidRDefault="00F4090B" w:rsidP="00C81D14">
      <w:pPr>
        <w:autoSpaceDE w:val="0"/>
        <w:autoSpaceDN w:val="0"/>
        <w:adjustRightInd w:val="0"/>
        <w:spacing w:after="0" w:line="240" w:lineRule="auto"/>
        <w:jc w:val="both"/>
        <w:rPr>
          <w:ins w:id="126" w:author="Lejla Alic" w:date="2018-11-03T19:14:00Z"/>
          <w:rFonts w:asciiTheme="minorBidi" w:hAnsiTheme="minorBidi"/>
          <w:lang w:val="en-US"/>
        </w:rPr>
      </w:pPr>
      <w:del w:id="127" w:author="Lejla Alic" w:date="2018-11-07T22:51:00Z">
        <w:r w:rsidRPr="0062614D" w:rsidDel="00C81D14">
          <w:rPr>
            <w:rFonts w:asciiTheme="minorBidi" w:hAnsiTheme="minorBidi"/>
            <w:lang w:val="en-US"/>
          </w:rPr>
          <w:delText>These variables have shown a good</w:delText>
        </w:r>
        <w:r w:rsidDel="00C81D14">
          <w:rPr>
            <w:rFonts w:asciiTheme="minorBidi" w:hAnsiTheme="minorBidi"/>
            <w:lang w:val="en-US"/>
          </w:rPr>
          <w:delText xml:space="preserve"> </w:delText>
        </w:r>
        <w:r w:rsidRPr="0062614D" w:rsidDel="00C81D14">
          <w:rPr>
            <w:rFonts w:asciiTheme="minorBidi" w:hAnsiTheme="minorBidi"/>
            <w:lang w:val="en-US"/>
          </w:rPr>
          <w:delText>efficacy of diabetes prediction in previous studies [5], [8], since</w:delText>
        </w:r>
        <w:r w:rsidDel="00C81D14">
          <w:rPr>
            <w:rFonts w:asciiTheme="minorBidi" w:hAnsiTheme="minorBidi"/>
            <w:lang w:val="en-US"/>
          </w:rPr>
          <w:delText xml:space="preserve"> </w:delText>
        </w:r>
        <w:r w:rsidRPr="0062614D" w:rsidDel="00C81D14">
          <w:rPr>
            <w:rFonts w:asciiTheme="minorBidi" w:hAnsiTheme="minorBidi"/>
            <w:lang w:val="en-US"/>
          </w:rPr>
          <w:delText>they are used to quantify the amount of insulin required by the</w:delText>
        </w:r>
        <w:r w:rsidDel="00C81D14">
          <w:rPr>
            <w:rFonts w:asciiTheme="minorBidi" w:hAnsiTheme="minorBidi"/>
            <w:lang w:val="en-US"/>
          </w:rPr>
          <w:delText xml:space="preserve"> </w:delText>
        </w:r>
        <w:r w:rsidRPr="0062614D" w:rsidDel="00C81D14">
          <w:rPr>
            <w:rFonts w:asciiTheme="minorBidi" w:hAnsiTheme="minorBidi"/>
            <w:lang w:val="en-US"/>
          </w:rPr>
          <w:delText xml:space="preserve">body to maintain healthy glucose levels. </w:delText>
        </w:r>
      </w:del>
      <w:r w:rsidRPr="0062614D">
        <w:rPr>
          <w:rFonts w:asciiTheme="minorBidi" w:hAnsiTheme="minorBidi"/>
          <w:lang w:val="en-US"/>
        </w:rPr>
        <w:t xml:space="preserve">In total we </w:t>
      </w:r>
      <w:r>
        <w:rPr>
          <w:rFonts w:asciiTheme="minorBidi" w:hAnsiTheme="minorBidi"/>
          <w:lang w:val="en-US"/>
        </w:rPr>
        <w:t xml:space="preserve">extracted </w:t>
      </w:r>
      <w:r w:rsidRPr="0062614D">
        <w:rPr>
          <w:rFonts w:asciiTheme="minorBidi" w:hAnsiTheme="minorBidi"/>
          <w:lang w:val="en-US"/>
        </w:rPr>
        <w:t>68 features</w:t>
      </w:r>
      <w:ins w:id="128" w:author="Lejla Alic" w:date="2018-11-07T22:51:00Z">
        <w:r w:rsidR="00C81D14">
          <w:rPr>
            <w:rFonts w:asciiTheme="minorBidi" w:hAnsiTheme="minorBidi"/>
            <w:lang w:val="en-US"/>
          </w:rPr>
          <w:t xml:space="preserve"> </w:t>
        </w:r>
      </w:ins>
      <w:ins w:id="129" w:author="Lejla Alic" w:date="2018-11-07T22:42:00Z">
        <w:r w:rsidR="00D45ABA">
          <w:rPr>
            <w:rFonts w:asciiTheme="minorBidi" w:hAnsiTheme="minorBidi"/>
            <w:lang w:val="en-US"/>
          </w:rPr>
          <w:t xml:space="preserve">illustrated in </w:t>
        </w:r>
        <w:commentRangeStart w:id="130"/>
        <w:r w:rsidR="00D45ABA">
          <w:rPr>
            <w:rFonts w:asciiTheme="minorBidi" w:hAnsiTheme="minorBidi"/>
            <w:lang w:val="en-US"/>
          </w:rPr>
          <w:t>Figure ?.</w:t>
        </w:r>
      </w:ins>
      <w:commentRangeEnd w:id="130"/>
      <w:ins w:id="131" w:author="Lejla Alic" w:date="2018-11-07T22:43:00Z">
        <w:r w:rsidR="00D45ABA">
          <w:rPr>
            <w:rStyle w:val="CommentReference"/>
          </w:rPr>
          <w:commentReference w:id="130"/>
        </w:r>
      </w:ins>
    </w:p>
    <w:p w14:paraId="464C404C" w14:textId="08CFD7F6" w:rsidR="00F4090B" w:rsidDel="00A93FC9" w:rsidRDefault="00F4090B" w:rsidP="00F4090B">
      <w:pPr>
        <w:autoSpaceDE w:val="0"/>
        <w:autoSpaceDN w:val="0"/>
        <w:adjustRightInd w:val="0"/>
        <w:spacing w:after="0" w:line="240" w:lineRule="auto"/>
        <w:jc w:val="both"/>
        <w:rPr>
          <w:del w:id="132" w:author="Lejla Alic" w:date="2018-11-08T19:43:00Z"/>
          <w:rFonts w:asciiTheme="minorBidi" w:hAnsiTheme="minorBidi"/>
          <w:lang w:val="en-US"/>
        </w:rPr>
      </w:pPr>
    </w:p>
    <w:p w14:paraId="764B738E" w14:textId="289CA421" w:rsidR="00F4090B" w:rsidRPr="0062614D" w:rsidDel="00A93FC9" w:rsidRDefault="00F4090B" w:rsidP="00F4090B">
      <w:pPr>
        <w:autoSpaceDE w:val="0"/>
        <w:autoSpaceDN w:val="0"/>
        <w:adjustRightInd w:val="0"/>
        <w:spacing w:after="0" w:line="240" w:lineRule="auto"/>
        <w:jc w:val="both"/>
        <w:rPr>
          <w:del w:id="133" w:author="Lejla Alic" w:date="2018-11-08T19:43:00Z"/>
          <w:rFonts w:asciiTheme="minorBidi" w:hAnsiTheme="minorBidi"/>
          <w:lang w:val="en-US"/>
        </w:rPr>
      </w:pPr>
    </w:p>
    <w:p w14:paraId="479D0785" w14:textId="77777777" w:rsidR="00F4090B" w:rsidRPr="00835B33" w:rsidRDefault="00F4090B" w:rsidP="00F4090B">
      <w:pPr>
        <w:autoSpaceDE w:val="0"/>
        <w:autoSpaceDN w:val="0"/>
        <w:adjustRightInd w:val="0"/>
        <w:spacing w:after="0" w:line="240" w:lineRule="auto"/>
        <w:rPr>
          <w:rFonts w:asciiTheme="minorBidi" w:hAnsiTheme="minorBidi"/>
          <w:i/>
          <w:iCs/>
          <w:lang w:val="en-US"/>
        </w:rPr>
      </w:pPr>
      <w:del w:id="134" w:author="Lejla Alic" w:date="2018-11-03T19:17:00Z">
        <w:r w:rsidRPr="00835B33" w:rsidDel="00FD4209">
          <w:rPr>
            <w:rFonts w:asciiTheme="minorBidi" w:hAnsiTheme="minorBidi"/>
            <w:i/>
            <w:iCs/>
            <w:lang w:val="en-US"/>
          </w:rPr>
          <w:delText>D.</w:delText>
        </w:r>
      </w:del>
      <w:del w:id="135" w:author="Lejla Alic" w:date="2018-11-03T19:16:00Z">
        <w:r w:rsidRPr="00835B33" w:rsidDel="00FD4209">
          <w:rPr>
            <w:rFonts w:asciiTheme="minorBidi" w:hAnsiTheme="minorBidi"/>
            <w:i/>
            <w:iCs/>
            <w:lang w:val="en-US"/>
          </w:rPr>
          <w:delText xml:space="preserve"> </w:delText>
        </w:r>
      </w:del>
      <w:r w:rsidRPr="00835B33">
        <w:rPr>
          <w:rFonts w:asciiTheme="minorBidi" w:hAnsiTheme="minorBidi"/>
          <w:i/>
          <w:iCs/>
          <w:lang w:val="en-US"/>
        </w:rPr>
        <w:t>Feature Selection</w:t>
      </w:r>
    </w:p>
    <w:p w14:paraId="3ACB5C4D" w14:textId="13D6B076" w:rsidR="00252CAA" w:rsidDel="00A93FC9" w:rsidRDefault="00F4090B" w:rsidP="008D7120">
      <w:pPr>
        <w:autoSpaceDE w:val="0"/>
        <w:autoSpaceDN w:val="0"/>
        <w:adjustRightInd w:val="0"/>
        <w:spacing w:after="0" w:line="240" w:lineRule="auto"/>
        <w:jc w:val="both"/>
        <w:rPr>
          <w:del w:id="136" w:author="Lejla Alic" w:date="2018-11-08T19:35:00Z"/>
          <w:rFonts w:asciiTheme="minorBidi" w:hAnsiTheme="minorBidi"/>
          <w:lang w:val="en-US"/>
        </w:rPr>
        <w:pPrChange w:id="137" w:author="Lejla Alic" w:date="2018-11-08T19:45:00Z">
          <w:pPr>
            <w:autoSpaceDE w:val="0"/>
            <w:autoSpaceDN w:val="0"/>
            <w:adjustRightInd w:val="0"/>
            <w:spacing w:after="0" w:line="240" w:lineRule="auto"/>
            <w:jc w:val="both"/>
          </w:pPr>
        </w:pPrChange>
      </w:pPr>
      <w:r w:rsidRPr="00835B33">
        <w:rPr>
          <w:rFonts w:asciiTheme="minorBidi" w:hAnsiTheme="minorBidi"/>
          <w:lang w:val="en-US"/>
        </w:rPr>
        <w:t xml:space="preserve">Before constructing the SVM model to predict </w:t>
      </w:r>
      <w:del w:id="138" w:author="Abbas, Hasan" w:date="2018-11-06T10:36:00Z">
        <w:r w:rsidRPr="00835B33" w:rsidDel="00184B4F">
          <w:rPr>
            <w:rFonts w:asciiTheme="minorBidi" w:hAnsiTheme="minorBidi"/>
            <w:lang w:val="en-US"/>
          </w:rPr>
          <w:delText xml:space="preserve">the </w:delText>
        </w:r>
      </w:del>
      <w:ins w:id="139" w:author="Abbas, Hasan" w:date="2018-11-06T10:36:00Z">
        <w:r w:rsidR="00184B4F">
          <w:rPr>
            <w:rFonts w:asciiTheme="minorBidi" w:hAnsiTheme="minorBidi"/>
            <w:lang w:val="en-US"/>
          </w:rPr>
          <w:t>a</w:t>
        </w:r>
        <w:r w:rsidR="00184B4F" w:rsidRPr="00835B33">
          <w:rPr>
            <w:rFonts w:asciiTheme="minorBidi" w:hAnsiTheme="minorBidi"/>
            <w:lang w:val="en-US"/>
          </w:rPr>
          <w:t xml:space="preserve"> </w:t>
        </w:r>
      </w:ins>
      <w:r w:rsidRPr="00835B33">
        <w:rPr>
          <w:rFonts w:asciiTheme="minorBidi" w:hAnsiTheme="minorBidi"/>
          <w:lang w:val="en-US"/>
        </w:rPr>
        <w:t>future diabetes</w:t>
      </w:r>
      <w:r>
        <w:rPr>
          <w:rFonts w:asciiTheme="minorBidi" w:hAnsiTheme="minorBidi"/>
          <w:lang w:val="en-US"/>
        </w:rPr>
        <w:t xml:space="preserve"> event</w:t>
      </w:r>
      <w:r w:rsidRPr="00835B33">
        <w:rPr>
          <w:rFonts w:asciiTheme="minorBidi" w:hAnsiTheme="minorBidi"/>
          <w:lang w:val="en-US"/>
        </w:rPr>
        <w:t xml:space="preserve">, we </w:t>
      </w:r>
      <w:del w:id="140" w:author="Lejla Alic" w:date="2018-11-07T22:59:00Z">
        <w:r w:rsidRPr="00835B33" w:rsidDel="00760956">
          <w:rPr>
            <w:rFonts w:asciiTheme="minorBidi" w:hAnsiTheme="minorBidi"/>
            <w:lang w:val="en-US"/>
          </w:rPr>
          <w:delText xml:space="preserve">aim to </w:delText>
        </w:r>
      </w:del>
      <w:del w:id="141" w:author="Lejla Alic" w:date="2018-11-07T23:00:00Z">
        <w:r w:rsidRPr="00835B33" w:rsidDel="00760956">
          <w:rPr>
            <w:rFonts w:asciiTheme="minorBidi" w:hAnsiTheme="minorBidi"/>
            <w:lang w:val="en-US"/>
          </w:rPr>
          <w:delText>find</w:delText>
        </w:r>
      </w:del>
      <w:ins w:id="142" w:author="Lejla Alic" w:date="2018-11-07T23:00:00Z">
        <w:r w:rsidR="00760956">
          <w:rPr>
            <w:rFonts w:asciiTheme="minorBidi" w:hAnsiTheme="minorBidi"/>
            <w:lang w:val="en-US"/>
          </w:rPr>
          <w:t>search</w:t>
        </w:r>
      </w:ins>
      <w:r w:rsidRPr="00835B33">
        <w:rPr>
          <w:rFonts w:asciiTheme="minorBidi" w:hAnsiTheme="minorBidi"/>
          <w:lang w:val="en-US"/>
        </w:rPr>
        <w:t xml:space="preserve"> </w:t>
      </w:r>
      <w:ins w:id="143" w:author="Lejla Alic" w:date="2018-11-07T23:01:00Z">
        <w:r w:rsidR="00760956">
          <w:rPr>
            <w:rFonts w:asciiTheme="minorBidi" w:hAnsiTheme="minorBidi"/>
            <w:lang w:val="en-US"/>
          </w:rPr>
          <w:t xml:space="preserve">for </w:t>
        </w:r>
      </w:ins>
      <w:r w:rsidRPr="00835B33">
        <w:rPr>
          <w:rFonts w:asciiTheme="minorBidi" w:hAnsiTheme="minorBidi"/>
          <w:lang w:val="en-US"/>
        </w:rPr>
        <w:t xml:space="preserve">the most effective subset of </w:t>
      </w:r>
      <w:del w:id="144" w:author="Lejla Alic" w:date="2018-11-08T19:16:00Z">
        <w:r w:rsidRPr="00835B33" w:rsidDel="00252CAA">
          <w:rPr>
            <w:rFonts w:asciiTheme="minorBidi" w:hAnsiTheme="minorBidi"/>
            <w:lang w:val="en-US"/>
          </w:rPr>
          <w:delText xml:space="preserve">the </w:delText>
        </w:r>
      </w:del>
      <w:r w:rsidRPr="00835B33">
        <w:rPr>
          <w:rFonts w:asciiTheme="minorBidi" w:hAnsiTheme="minorBidi"/>
          <w:lang w:val="en-US"/>
        </w:rPr>
        <w:t xml:space="preserve">features in terms of </w:t>
      </w:r>
      <w:del w:id="145" w:author="Lejla Alic" w:date="2018-11-08T19:16:00Z">
        <w:r w:rsidRPr="00835B33" w:rsidDel="00252CAA">
          <w:rPr>
            <w:rFonts w:asciiTheme="minorBidi" w:hAnsiTheme="minorBidi"/>
            <w:lang w:val="en-US"/>
          </w:rPr>
          <w:delText xml:space="preserve">the </w:delText>
        </w:r>
      </w:del>
      <w:r w:rsidRPr="00835B33">
        <w:rPr>
          <w:rFonts w:asciiTheme="minorBidi" w:hAnsiTheme="minorBidi"/>
          <w:lang w:val="en-US"/>
        </w:rPr>
        <w:t xml:space="preserve">relevance to the classifier output. </w:t>
      </w:r>
      <w:ins w:id="146" w:author="Lejla Alic" w:date="2018-11-08T19:43:00Z">
        <w:r w:rsidR="00A93FC9">
          <w:rPr>
            <w:rFonts w:asciiTheme="minorBidi" w:hAnsiTheme="minorBidi"/>
            <w:lang w:val="en-US"/>
          </w:rPr>
          <w:t>Therefore we reduced 68 features to ten most relevant features</w:t>
        </w:r>
        <w:r w:rsidR="00A93FC9">
          <w:rPr>
            <w:rFonts w:asciiTheme="minorBidi" w:hAnsiTheme="minorBidi"/>
            <w:lang w:val="en-US"/>
          </w:rPr>
          <w:t>.</w:t>
        </w:r>
        <w:r w:rsidR="00A93FC9">
          <w:rPr>
            <w:rFonts w:asciiTheme="minorBidi" w:hAnsiTheme="minorBidi"/>
            <w:lang w:val="en-US"/>
          </w:rPr>
          <w:t xml:space="preserve"> </w:t>
        </w:r>
      </w:ins>
      <w:ins w:id="147" w:author="Lejla Alic" w:date="2018-11-08T19:45:00Z">
        <w:r w:rsidR="008D7120">
          <w:rPr>
            <w:rFonts w:asciiTheme="minorBidi" w:hAnsiTheme="minorBidi"/>
            <w:lang w:val="en-US"/>
          </w:rPr>
          <w:t>To select the ten most relevant features, we used the whole dataset available.</w:t>
        </w:r>
        <w:r w:rsidR="008D7120">
          <w:rPr>
            <w:rFonts w:asciiTheme="minorBidi" w:hAnsiTheme="minorBidi"/>
            <w:lang w:val="en-US"/>
          </w:rPr>
          <w:t xml:space="preserve"> </w:t>
        </w:r>
      </w:ins>
      <w:r w:rsidR="00252CAA" w:rsidRPr="00835B33">
        <w:rPr>
          <w:rFonts w:asciiTheme="minorBidi" w:hAnsiTheme="minorBidi"/>
          <w:lang w:val="en-US"/>
        </w:rPr>
        <w:t xml:space="preserve">This </w:t>
      </w:r>
      <w:del w:id="148" w:author="Lejla Alic" w:date="2018-11-07T22:53:00Z">
        <w:r w:rsidR="00252CAA" w:rsidRPr="00835B33" w:rsidDel="00760956">
          <w:rPr>
            <w:rFonts w:asciiTheme="minorBidi" w:hAnsiTheme="minorBidi"/>
            <w:lang w:val="en-US"/>
          </w:rPr>
          <w:delText xml:space="preserve">process </w:delText>
        </w:r>
      </w:del>
      <w:ins w:id="149" w:author="Lejla Alic" w:date="2018-11-07T22:53:00Z">
        <w:r w:rsidR="00252CAA">
          <w:rPr>
            <w:rFonts w:asciiTheme="minorBidi" w:hAnsiTheme="minorBidi"/>
            <w:lang w:val="en-US"/>
          </w:rPr>
          <w:t>step</w:t>
        </w:r>
        <w:r w:rsidR="00252CAA" w:rsidRPr="00835B33">
          <w:rPr>
            <w:rFonts w:asciiTheme="minorBidi" w:hAnsiTheme="minorBidi"/>
            <w:lang w:val="en-US"/>
          </w:rPr>
          <w:t xml:space="preserve"> </w:t>
        </w:r>
      </w:ins>
      <w:del w:id="150" w:author="Lejla Alic" w:date="2018-11-07T22:53:00Z">
        <w:r w:rsidR="00252CAA" w:rsidRPr="00835B33" w:rsidDel="00760956">
          <w:rPr>
            <w:rFonts w:asciiTheme="minorBidi" w:hAnsiTheme="minorBidi"/>
            <w:lang w:val="en-US"/>
          </w:rPr>
          <w:delText xml:space="preserve">greatly </w:delText>
        </w:r>
      </w:del>
      <w:del w:id="151" w:author="Lejla Alic" w:date="2018-11-07T22:54:00Z">
        <w:r w:rsidR="00252CAA" w:rsidRPr="00835B33" w:rsidDel="00760956">
          <w:rPr>
            <w:rFonts w:asciiTheme="minorBidi" w:hAnsiTheme="minorBidi"/>
            <w:lang w:val="en-US"/>
          </w:rPr>
          <w:delText>reduces</w:delText>
        </w:r>
      </w:del>
      <w:ins w:id="152" w:author="Lejla Alic" w:date="2018-11-07T22:54:00Z">
        <w:r w:rsidR="00252CAA" w:rsidRPr="00835B33">
          <w:rPr>
            <w:rFonts w:asciiTheme="minorBidi" w:hAnsiTheme="minorBidi"/>
            <w:lang w:val="en-US"/>
          </w:rPr>
          <w:t>decreases</w:t>
        </w:r>
      </w:ins>
      <w:r w:rsidR="00252CAA" w:rsidRPr="00835B33">
        <w:rPr>
          <w:rFonts w:asciiTheme="minorBidi" w:hAnsiTheme="minorBidi"/>
          <w:lang w:val="en-US"/>
        </w:rPr>
        <w:t xml:space="preserve"> the computational cost during the model development by reducing the </w:t>
      </w:r>
      <w:ins w:id="153" w:author="Lejla Alic" w:date="2018-11-07T22:54:00Z">
        <w:r w:rsidR="00252CAA">
          <w:rPr>
            <w:rFonts w:asciiTheme="minorBidi" w:hAnsiTheme="minorBidi"/>
            <w:lang w:val="en-US"/>
          </w:rPr>
          <w:t xml:space="preserve">dimensionality of the </w:t>
        </w:r>
      </w:ins>
      <w:r w:rsidR="00252CAA" w:rsidRPr="00835B33">
        <w:rPr>
          <w:rFonts w:asciiTheme="minorBidi" w:hAnsiTheme="minorBidi"/>
          <w:lang w:val="en-US"/>
        </w:rPr>
        <w:t>feature space</w:t>
      </w:r>
      <w:del w:id="154" w:author="Lejla Alic" w:date="2018-11-08T19:16:00Z">
        <w:r w:rsidR="00252CAA" w:rsidRPr="00835B33" w:rsidDel="00252CAA">
          <w:rPr>
            <w:rFonts w:asciiTheme="minorBidi" w:hAnsiTheme="minorBidi"/>
            <w:lang w:val="en-US"/>
          </w:rPr>
          <w:delText xml:space="preserve"> </w:delText>
        </w:r>
      </w:del>
      <w:del w:id="155" w:author="Lejla Alic" w:date="2018-11-07T22:54:00Z">
        <w:r w:rsidR="00252CAA" w:rsidRPr="00835B33" w:rsidDel="00760956">
          <w:rPr>
            <w:rFonts w:asciiTheme="minorBidi" w:hAnsiTheme="minorBidi"/>
            <w:lang w:val="en-US"/>
          </w:rPr>
          <w:delText>dimension</w:delText>
        </w:r>
        <w:commentRangeStart w:id="156"/>
        <w:r w:rsidR="00252CAA" w:rsidRPr="00835B33" w:rsidDel="00760956">
          <w:rPr>
            <w:rFonts w:asciiTheme="minorBidi" w:hAnsiTheme="minorBidi"/>
            <w:lang w:val="en-US"/>
          </w:rPr>
          <w:delText xml:space="preserve"> and also dispense useful scientific insight in to the classification problem</w:delText>
        </w:r>
      </w:del>
      <w:r w:rsidR="00252CAA" w:rsidRPr="00835B33">
        <w:rPr>
          <w:rFonts w:asciiTheme="minorBidi" w:hAnsiTheme="minorBidi"/>
          <w:lang w:val="en-US"/>
        </w:rPr>
        <w:t xml:space="preserve">. </w:t>
      </w:r>
      <w:commentRangeEnd w:id="156"/>
      <w:r w:rsidR="00252CAA">
        <w:rPr>
          <w:rStyle w:val="CommentReference"/>
        </w:rPr>
        <w:commentReference w:id="156"/>
      </w:r>
      <w:del w:id="157" w:author="Lejla Alic" w:date="2018-11-08T19:11:00Z">
        <w:r w:rsidR="00252CAA" w:rsidRPr="00835B33" w:rsidDel="00252CAA">
          <w:rPr>
            <w:rFonts w:asciiTheme="minorBidi" w:hAnsiTheme="minorBidi"/>
            <w:lang w:val="en-US"/>
          </w:rPr>
          <w:delText xml:space="preserve">However, a drawback of pursuing </w:delText>
        </w:r>
      </w:del>
      <w:ins w:id="158" w:author="Lejla Alic" w:date="2018-11-08T19:11:00Z">
        <w:r w:rsidR="00252CAA">
          <w:rPr>
            <w:rFonts w:asciiTheme="minorBidi" w:hAnsiTheme="minorBidi"/>
            <w:lang w:val="en-US"/>
          </w:rPr>
          <w:t>T</w:t>
        </w:r>
      </w:ins>
      <w:del w:id="159" w:author="Lejla Alic" w:date="2018-11-08T19:11:00Z">
        <w:r w:rsidR="00252CAA" w:rsidRPr="00835B33" w:rsidDel="00252CAA">
          <w:rPr>
            <w:rFonts w:asciiTheme="minorBidi" w:hAnsiTheme="minorBidi"/>
            <w:lang w:val="en-US"/>
          </w:rPr>
          <w:delText>t</w:delText>
        </w:r>
      </w:del>
      <w:ins w:id="160" w:author="Lejla Alic" w:date="2018-11-08T19:13:00Z">
        <w:r w:rsidR="00252CAA">
          <w:rPr>
            <w:rFonts w:asciiTheme="minorBidi" w:hAnsiTheme="minorBidi"/>
            <w:lang w:val="en-US"/>
          </w:rPr>
          <w:t xml:space="preserve">o prevent </w:t>
        </w:r>
      </w:ins>
      <w:del w:id="161" w:author="Lejla Alic" w:date="2018-11-08T19:13:00Z">
        <w:r w:rsidR="00252CAA" w:rsidRPr="00835B33" w:rsidDel="00252CAA">
          <w:rPr>
            <w:rFonts w:asciiTheme="minorBidi" w:hAnsiTheme="minorBidi"/>
            <w:lang w:val="en-US"/>
          </w:rPr>
          <w:delText xml:space="preserve">his approach </w:delText>
        </w:r>
      </w:del>
      <w:del w:id="162" w:author="Lejla Alic" w:date="2018-11-08T19:11:00Z">
        <w:r w:rsidR="00252CAA" w:rsidRPr="00835B33" w:rsidDel="00252CAA">
          <w:rPr>
            <w:rFonts w:asciiTheme="minorBidi" w:hAnsiTheme="minorBidi"/>
            <w:lang w:val="en-US"/>
          </w:rPr>
          <w:delText xml:space="preserve">is that </w:delText>
        </w:r>
      </w:del>
      <w:ins w:id="163" w:author="Lejla Alic" w:date="2018-11-08T19:13:00Z">
        <w:r w:rsidR="00252CAA">
          <w:rPr>
            <w:rFonts w:asciiTheme="minorBidi" w:hAnsiTheme="minorBidi"/>
            <w:lang w:val="en-US"/>
          </w:rPr>
          <w:t xml:space="preserve"> </w:t>
        </w:r>
      </w:ins>
      <w:del w:id="164" w:author="Lejla Alic" w:date="2018-11-08T19:11:00Z">
        <w:r w:rsidR="00252CAA" w:rsidRPr="00835B33" w:rsidDel="00252CAA">
          <w:rPr>
            <w:rFonts w:asciiTheme="minorBidi" w:hAnsiTheme="minorBidi"/>
            <w:lang w:val="en-US"/>
          </w:rPr>
          <w:delText xml:space="preserve">the </w:delText>
        </w:r>
      </w:del>
      <w:r w:rsidR="00252CAA" w:rsidRPr="00835B33">
        <w:rPr>
          <w:rFonts w:asciiTheme="minorBidi" w:hAnsiTheme="minorBidi"/>
          <w:lang w:val="en-US"/>
        </w:rPr>
        <w:t>select</w:t>
      </w:r>
      <w:ins w:id="165" w:author="Lejla Alic" w:date="2018-11-08T19:13:00Z">
        <w:r w:rsidR="00252CAA">
          <w:rPr>
            <w:rFonts w:asciiTheme="minorBidi" w:hAnsiTheme="minorBidi"/>
            <w:lang w:val="en-US"/>
          </w:rPr>
          <w:t xml:space="preserve">ion </w:t>
        </w:r>
      </w:ins>
      <w:del w:id="166" w:author="Lejla Alic" w:date="2018-11-08T19:13:00Z">
        <w:r w:rsidR="00252CAA" w:rsidRPr="00835B33" w:rsidDel="00252CAA">
          <w:rPr>
            <w:rFonts w:asciiTheme="minorBidi" w:hAnsiTheme="minorBidi"/>
            <w:lang w:val="en-US"/>
          </w:rPr>
          <w:delText>ed</w:delText>
        </w:r>
      </w:del>
      <w:ins w:id="167" w:author="Lejla Alic" w:date="2018-11-08T19:13:00Z">
        <w:r w:rsidR="00252CAA">
          <w:rPr>
            <w:rFonts w:asciiTheme="minorBidi" w:hAnsiTheme="minorBidi"/>
            <w:lang w:val="en-US"/>
          </w:rPr>
          <w:t xml:space="preserve">of </w:t>
        </w:r>
      </w:ins>
      <w:ins w:id="168" w:author="Lejla Alic" w:date="2018-11-08T19:12:00Z">
        <w:r w:rsidR="00252CAA">
          <w:rPr>
            <w:rFonts w:asciiTheme="minorBidi" w:hAnsiTheme="minorBidi"/>
            <w:lang w:val="en-US"/>
          </w:rPr>
          <w:t>highly correlated</w:t>
        </w:r>
      </w:ins>
      <w:r w:rsidR="00252CAA" w:rsidRPr="00835B33">
        <w:rPr>
          <w:rFonts w:asciiTheme="minorBidi" w:hAnsiTheme="minorBidi"/>
          <w:lang w:val="en-US"/>
        </w:rPr>
        <w:t xml:space="preserve"> features</w:t>
      </w:r>
      <w:ins w:id="169" w:author="Lejla Alic" w:date="2018-11-08T19:14:00Z">
        <w:r w:rsidR="00252CAA">
          <w:rPr>
            <w:rFonts w:asciiTheme="minorBidi" w:hAnsiTheme="minorBidi"/>
            <w:lang w:val="en-US"/>
          </w:rPr>
          <w:t xml:space="preserve">, </w:t>
        </w:r>
      </w:ins>
      <w:del w:id="170" w:author="Lejla Alic" w:date="2018-11-08T19:14:00Z">
        <w:r w:rsidR="00252CAA" w:rsidRPr="00835B33" w:rsidDel="00252CAA">
          <w:rPr>
            <w:rFonts w:asciiTheme="minorBidi" w:hAnsiTheme="minorBidi"/>
            <w:lang w:val="en-US"/>
          </w:rPr>
          <w:delText xml:space="preserve"> </w:delText>
        </w:r>
      </w:del>
      <w:del w:id="171" w:author="Lejla Alic" w:date="2018-11-08T19:15:00Z">
        <w:r w:rsidR="00252CAA" w:rsidRPr="00835B33" w:rsidDel="00252CAA">
          <w:rPr>
            <w:rFonts w:asciiTheme="minorBidi" w:hAnsiTheme="minorBidi"/>
            <w:lang w:val="en-US"/>
          </w:rPr>
          <w:delText>may be mutually correlated, and having a redundant list of shortlisted features only adds</w:delText>
        </w:r>
      </w:del>
      <w:ins w:id="172" w:author="Lejla Alic" w:date="2018-11-08T19:15:00Z">
        <w:r w:rsidR="00252CAA">
          <w:rPr>
            <w:rFonts w:asciiTheme="minorBidi" w:hAnsiTheme="minorBidi"/>
            <w:lang w:val="en-US"/>
          </w:rPr>
          <w:t>which adds</w:t>
        </w:r>
      </w:ins>
      <w:r w:rsidR="00252CAA" w:rsidRPr="00835B33">
        <w:rPr>
          <w:rFonts w:asciiTheme="minorBidi" w:hAnsiTheme="minorBidi"/>
          <w:lang w:val="en-US"/>
        </w:rPr>
        <w:t xml:space="preserve"> to the computational cost of the classifier without necessarily improving </w:t>
      </w:r>
      <w:ins w:id="173" w:author="Lejla Alic" w:date="2018-11-08T19:29:00Z">
        <w:r w:rsidR="006E0639">
          <w:rPr>
            <w:rFonts w:asciiTheme="minorBidi" w:hAnsiTheme="minorBidi"/>
            <w:lang w:val="en-US"/>
          </w:rPr>
          <w:t xml:space="preserve">the </w:t>
        </w:r>
      </w:ins>
      <w:del w:id="174" w:author="Lejla Alic" w:date="2018-11-08T19:29:00Z">
        <w:r w:rsidR="00252CAA" w:rsidRPr="00835B33" w:rsidDel="006E0639">
          <w:rPr>
            <w:rFonts w:asciiTheme="minorBidi" w:hAnsiTheme="minorBidi"/>
            <w:lang w:val="en-US"/>
          </w:rPr>
          <w:delText>its performance</w:delText>
        </w:r>
      </w:del>
      <w:del w:id="175" w:author="Lejla Alic" w:date="2018-11-08T19:17:00Z">
        <w:r w:rsidR="00252CAA" w:rsidRPr="00835B33" w:rsidDel="00252CAA">
          <w:rPr>
            <w:rFonts w:asciiTheme="minorBidi" w:hAnsiTheme="minorBidi"/>
            <w:lang w:val="en-US"/>
          </w:rPr>
          <w:delText>.</w:delText>
        </w:r>
      </w:del>
      <w:del w:id="176" w:author="Lejla Alic" w:date="2018-11-08T19:15:00Z">
        <w:r w:rsidR="00252CAA" w:rsidRPr="00835B33" w:rsidDel="00252CAA">
          <w:rPr>
            <w:rFonts w:asciiTheme="minorBidi" w:hAnsiTheme="minorBidi"/>
            <w:lang w:val="en-US"/>
          </w:rPr>
          <w:delText xml:space="preserve"> Even more so, the addition of extra features commonly result in</w:delText>
        </w:r>
      </w:del>
      <w:del w:id="177" w:author="Lejla Alic" w:date="2018-11-08T19:17:00Z">
        <w:r w:rsidR="00252CAA" w:rsidRPr="00835B33" w:rsidDel="00252CAA">
          <w:rPr>
            <w:rFonts w:asciiTheme="minorBidi" w:hAnsiTheme="minorBidi"/>
            <w:lang w:val="en-US"/>
          </w:rPr>
          <w:delText xml:space="preserve"> the </w:delText>
        </w:r>
      </w:del>
      <w:del w:id="178" w:author="Lejla Alic" w:date="2018-11-08T19:29:00Z">
        <w:r w:rsidR="00252CAA" w:rsidRPr="00835B33" w:rsidDel="006E0639">
          <w:rPr>
            <w:rFonts w:asciiTheme="minorBidi" w:hAnsiTheme="minorBidi"/>
            <w:lang w:val="en-US"/>
          </w:rPr>
          <w:delText>deteriorat</w:delText>
        </w:r>
      </w:del>
      <w:del w:id="179" w:author="Lejla Alic" w:date="2018-11-08T19:17:00Z">
        <w:r w:rsidR="00252CAA" w:rsidRPr="00835B33" w:rsidDel="00252CAA">
          <w:rPr>
            <w:rFonts w:asciiTheme="minorBidi" w:hAnsiTheme="minorBidi"/>
            <w:lang w:val="en-US"/>
          </w:rPr>
          <w:delText xml:space="preserve">ion of </w:delText>
        </w:r>
      </w:del>
      <w:del w:id="180" w:author="Lejla Alic" w:date="2018-11-08T19:29:00Z">
        <w:r w:rsidR="00252CAA" w:rsidRPr="00835B33" w:rsidDel="006E0639">
          <w:rPr>
            <w:rFonts w:asciiTheme="minorBidi" w:hAnsiTheme="minorBidi"/>
            <w:lang w:val="en-US"/>
          </w:rPr>
          <w:delText xml:space="preserve">the classifier </w:delText>
        </w:r>
      </w:del>
      <w:r w:rsidR="00252CAA" w:rsidRPr="00835B33">
        <w:rPr>
          <w:rFonts w:asciiTheme="minorBidi" w:hAnsiTheme="minorBidi"/>
          <w:lang w:val="en-US"/>
        </w:rPr>
        <w:t>performance [26]</w:t>
      </w:r>
      <w:ins w:id="181" w:author="Lejla Alic" w:date="2018-11-08T19:15:00Z">
        <w:r w:rsidR="00252CAA">
          <w:rPr>
            <w:rFonts w:asciiTheme="minorBidi" w:hAnsiTheme="minorBidi"/>
            <w:lang w:val="en-US"/>
          </w:rPr>
          <w:t xml:space="preserve">, we </w:t>
        </w:r>
      </w:ins>
      <w:ins w:id="182" w:author="Lejla Alic" w:date="2018-11-08T19:21:00Z">
        <w:r w:rsidR="006E0639" w:rsidRPr="00835B33">
          <w:rPr>
            <w:rFonts w:asciiTheme="minorBidi" w:hAnsiTheme="minorBidi"/>
            <w:lang w:val="en-US"/>
          </w:rPr>
          <w:t>minimize</w:t>
        </w:r>
        <w:r w:rsidR="006E0639">
          <w:rPr>
            <w:rFonts w:asciiTheme="minorBidi" w:hAnsiTheme="minorBidi"/>
            <w:lang w:val="en-US"/>
          </w:rPr>
          <w:t xml:space="preserve"> </w:t>
        </w:r>
        <w:r w:rsidR="006E0639" w:rsidRPr="00835B33">
          <w:rPr>
            <w:rFonts w:asciiTheme="minorBidi" w:hAnsiTheme="minorBidi"/>
            <w:lang w:val="en-US"/>
          </w:rPr>
          <w:t>the correlation among the features</w:t>
        </w:r>
      </w:ins>
      <w:ins w:id="183" w:author="Lejla Alic" w:date="2018-11-08T19:31:00Z">
        <w:r w:rsidR="006E0639">
          <w:rPr>
            <w:rFonts w:asciiTheme="minorBidi" w:hAnsiTheme="minorBidi"/>
            <w:lang w:val="en-US"/>
          </w:rPr>
          <w:t xml:space="preserve"> by </w:t>
        </w:r>
        <w:r w:rsidR="006E0639" w:rsidRPr="00835B33">
          <w:rPr>
            <w:rFonts w:asciiTheme="minorBidi" w:hAnsiTheme="minorBidi"/>
            <w:lang w:val="en-US"/>
          </w:rPr>
          <w:t>minimal redundancy-maximal-relevance (</w:t>
        </w:r>
        <w:proofErr w:type="spellStart"/>
        <w:r w:rsidR="006E0639" w:rsidRPr="00835B33">
          <w:rPr>
            <w:rFonts w:asciiTheme="minorBidi" w:hAnsiTheme="minorBidi"/>
            <w:lang w:val="en-US"/>
          </w:rPr>
          <w:t>mRMR</w:t>
        </w:r>
        <w:proofErr w:type="spellEnd"/>
        <w:r w:rsidR="006E0639" w:rsidRPr="00835B33">
          <w:rPr>
            <w:rFonts w:asciiTheme="minorBidi" w:hAnsiTheme="minorBidi"/>
            <w:lang w:val="en-US"/>
          </w:rPr>
          <w:t>) algorithm [27]</w:t>
        </w:r>
      </w:ins>
      <w:ins w:id="184" w:author="Lejla Alic" w:date="2018-11-08T19:21:00Z">
        <w:r w:rsidR="006E0639">
          <w:rPr>
            <w:rFonts w:asciiTheme="minorBidi" w:hAnsiTheme="minorBidi"/>
            <w:lang w:val="en-US"/>
          </w:rPr>
          <w:t xml:space="preserve">. </w:t>
        </w:r>
      </w:ins>
      <w:ins w:id="185" w:author="Lejla Alic" w:date="2018-11-08T19:34:00Z">
        <w:r w:rsidR="006E0639">
          <w:rPr>
            <w:rFonts w:asciiTheme="minorBidi" w:hAnsiTheme="minorBidi"/>
            <w:lang w:val="en-US"/>
          </w:rPr>
          <w:t xml:space="preserve">This algorithm utilize </w:t>
        </w:r>
      </w:ins>
      <w:del w:id="186" w:author="Lejla Alic" w:date="2018-11-08T19:15:00Z">
        <w:r w:rsidR="00252CAA" w:rsidRPr="00835B33" w:rsidDel="00252CAA">
          <w:rPr>
            <w:rFonts w:asciiTheme="minorBidi" w:hAnsiTheme="minorBidi"/>
            <w:lang w:val="en-US"/>
          </w:rPr>
          <w:delText xml:space="preserve">. </w:delText>
        </w:r>
      </w:del>
    </w:p>
    <w:p w14:paraId="7CBAB18F" w14:textId="1527F9CD" w:rsidR="00252CAA" w:rsidDel="00A93FC9" w:rsidRDefault="00252CAA" w:rsidP="008D7120">
      <w:pPr>
        <w:autoSpaceDE w:val="0"/>
        <w:autoSpaceDN w:val="0"/>
        <w:adjustRightInd w:val="0"/>
        <w:spacing w:after="0" w:line="240" w:lineRule="auto"/>
        <w:jc w:val="both"/>
        <w:rPr>
          <w:del w:id="187" w:author="Lejla Alic" w:date="2018-11-08T19:35:00Z"/>
          <w:rFonts w:asciiTheme="minorBidi" w:hAnsiTheme="minorBidi"/>
          <w:lang w:val="en-US"/>
        </w:rPr>
      </w:pPr>
    </w:p>
    <w:p w14:paraId="46F85490" w14:textId="65388B63" w:rsidR="00A93FC9" w:rsidRPr="00835B33" w:rsidRDefault="006E0639" w:rsidP="00A93FC9">
      <w:pPr>
        <w:autoSpaceDE w:val="0"/>
        <w:autoSpaceDN w:val="0"/>
        <w:adjustRightInd w:val="0"/>
        <w:spacing w:after="0" w:line="240" w:lineRule="auto"/>
        <w:jc w:val="both"/>
        <w:rPr>
          <w:ins w:id="188" w:author="Lejla Alic" w:date="2018-11-08T19:36:00Z"/>
          <w:rFonts w:asciiTheme="minorBidi" w:hAnsiTheme="minorBidi"/>
          <w:lang w:val="en-US"/>
        </w:rPr>
        <w:pPrChange w:id="189" w:author="Lejla Alic" w:date="2018-11-08T19:38:00Z">
          <w:pPr>
            <w:autoSpaceDE w:val="0"/>
            <w:autoSpaceDN w:val="0"/>
            <w:adjustRightInd w:val="0"/>
            <w:spacing w:after="0" w:line="240" w:lineRule="auto"/>
            <w:jc w:val="both"/>
          </w:pPr>
        </w:pPrChange>
      </w:pPr>
      <w:ins w:id="190" w:author="Lejla Alic" w:date="2018-11-08T19:32:00Z">
        <w:r w:rsidRPr="00835B33">
          <w:rPr>
            <w:rFonts w:asciiTheme="minorBidi" w:hAnsiTheme="minorBidi"/>
            <w:lang w:val="en-US"/>
          </w:rPr>
          <w:t xml:space="preserve">relevance between </w:t>
        </w:r>
        <w:r w:rsidR="00A93FC9">
          <w:rPr>
            <w:rFonts w:asciiTheme="minorBidi" w:hAnsiTheme="minorBidi"/>
            <w:lang w:val="en-US"/>
          </w:rPr>
          <w:t xml:space="preserve">feature </w:t>
        </w:r>
      </w:ins>
      <w:ins w:id="191" w:author="Lejla Alic" w:date="2018-11-08T19:37:00Z">
        <w:r w:rsidR="00A93FC9">
          <w:rPr>
            <w:rFonts w:asciiTheme="minorBidi" w:hAnsiTheme="minorBidi"/>
            <w:lang w:val="en-US"/>
          </w:rPr>
          <w:t>(</w:t>
        </w:r>
        <w:r w:rsidR="00A93FC9" w:rsidRPr="00835B33">
          <w:rPr>
            <w:rFonts w:asciiTheme="minorBidi" w:hAnsiTheme="minorBidi"/>
            <w:lang w:val="en-US"/>
          </w:rPr>
          <w:t xml:space="preserve">x </w:t>
        </w:r>
        <w:r w:rsidR="00A93FC9">
          <w:rPr>
            <w:rFonts w:asciiTheme="minorBidi" w:hAnsiTheme="minorBidi"/>
            <w:lang w:val="en-US"/>
          </w:rPr>
          <w:t xml:space="preserve">as continuous random variable) </w:t>
        </w:r>
      </w:ins>
      <w:ins w:id="192" w:author="Lejla Alic" w:date="2018-11-08T19:32:00Z">
        <w:r w:rsidR="00A93FC9">
          <w:rPr>
            <w:rFonts w:asciiTheme="minorBidi" w:hAnsiTheme="minorBidi"/>
            <w:lang w:val="en-US"/>
          </w:rPr>
          <w:t>and the class labels</w:t>
        </w:r>
      </w:ins>
      <w:ins w:id="193" w:author="Lejla Alic" w:date="2018-11-08T19:36:00Z">
        <w:r w:rsidR="00A93FC9">
          <w:rPr>
            <w:rFonts w:asciiTheme="minorBidi" w:hAnsiTheme="minorBidi"/>
            <w:lang w:val="en-US"/>
          </w:rPr>
          <w:t xml:space="preserve"> </w:t>
        </w:r>
      </w:ins>
      <w:ins w:id="194" w:author="Lejla Alic" w:date="2018-11-08T19:37:00Z">
        <w:r w:rsidR="00A93FC9">
          <w:rPr>
            <w:rFonts w:asciiTheme="minorBidi" w:hAnsiTheme="minorBidi"/>
            <w:lang w:val="en-US"/>
          </w:rPr>
          <w:t>(</w:t>
        </w:r>
      </w:ins>
      <w:ins w:id="195" w:author="Lejla Alic" w:date="2018-11-08T19:38:00Z">
        <w:r w:rsidR="00A93FC9">
          <w:rPr>
            <w:rFonts w:asciiTheme="minorBidi" w:hAnsiTheme="minorBidi"/>
            <w:lang w:val="en-US"/>
          </w:rPr>
          <w:t>y</w:t>
        </w:r>
        <w:r w:rsidR="00A93FC9" w:rsidRPr="00835B33">
          <w:rPr>
            <w:rFonts w:asciiTheme="minorBidi" w:hAnsiTheme="minorBidi"/>
            <w:lang w:val="en-US"/>
          </w:rPr>
          <w:t xml:space="preserve"> </w:t>
        </w:r>
        <w:r w:rsidR="00A93FC9">
          <w:rPr>
            <w:rFonts w:asciiTheme="minorBidi" w:hAnsiTheme="minorBidi"/>
            <w:lang w:val="en-US"/>
          </w:rPr>
          <w:t xml:space="preserve">as </w:t>
        </w:r>
        <w:r w:rsidR="00A93FC9" w:rsidRPr="00835B33">
          <w:rPr>
            <w:rFonts w:asciiTheme="minorBidi" w:hAnsiTheme="minorBidi"/>
            <w:lang w:val="en-US"/>
          </w:rPr>
          <w:t>discrete random variable</w:t>
        </w:r>
        <w:r w:rsidR="00A93FC9">
          <w:rPr>
            <w:rFonts w:asciiTheme="minorBidi" w:hAnsiTheme="minorBidi"/>
            <w:lang w:val="en-US"/>
          </w:rPr>
          <w:t xml:space="preserve">) </w:t>
        </w:r>
      </w:ins>
      <w:ins w:id="196" w:author="Lejla Alic" w:date="2018-11-08T19:36:00Z">
        <w:r w:rsidR="00A93FC9" w:rsidRPr="00835B33">
          <w:rPr>
            <w:rFonts w:asciiTheme="minorBidi" w:hAnsiTheme="minorBidi"/>
            <w:lang w:val="en-US"/>
          </w:rPr>
          <w:t>described in terms of the mutual information, defined as [25]:</w:t>
        </w:r>
      </w:ins>
    </w:p>
    <w:p w14:paraId="76F8AE5E" w14:textId="06E273B9" w:rsidR="00A93FC9" w:rsidRDefault="00A93FC9" w:rsidP="00A93FC9">
      <w:pPr>
        <w:autoSpaceDE w:val="0"/>
        <w:autoSpaceDN w:val="0"/>
        <w:adjustRightInd w:val="0"/>
        <w:spacing w:after="0" w:line="240" w:lineRule="auto"/>
        <w:jc w:val="both"/>
        <w:rPr>
          <w:ins w:id="197" w:author="Lejla Alic" w:date="2018-11-08T19:35:00Z"/>
          <w:rFonts w:asciiTheme="minorBidi" w:hAnsiTheme="minorBidi"/>
          <w:lang w:val="en-US"/>
        </w:rPr>
        <w:pPrChange w:id="198" w:author="Lejla Alic" w:date="2018-11-08T19:35:00Z">
          <w:pPr>
            <w:autoSpaceDE w:val="0"/>
            <w:autoSpaceDN w:val="0"/>
            <w:adjustRightInd w:val="0"/>
            <w:spacing w:after="0" w:line="240" w:lineRule="auto"/>
            <w:jc w:val="both"/>
          </w:pPr>
        </w:pPrChange>
      </w:pPr>
      <w:ins w:id="199" w:author="Lejla Alic" w:date="2018-11-08T19:36:00Z">
        <w:r w:rsidRPr="00835B33">
          <w:rPr>
            <w:rFonts w:asciiTheme="minorBidi" w:hAnsiTheme="minorBidi"/>
            <w:noProof/>
            <w:lang w:eastAsia="nl-NL"/>
          </w:rPr>
          <w:drawing>
            <wp:inline distT="0" distB="0" distL="0" distR="0" wp14:anchorId="387E3A6D" wp14:editId="4D5DB21B">
              <wp:extent cx="4629150" cy="828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150" cy="828675"/>
                      </a:xfrm>
                      <a:prstGeom prst="rect">
                        <a:avLst/>
                      </a:prstGeom>
                    </pic:spPr>
                  </pic:pic>
                </a:graphicData>
              </a:graphic>
            </wp:inline>
          </w:drawing>
        </w:r>
      </w:ins>
    </w:p>
    <w:p w14:paraId="53A5F8FC" w14:textId="2F8D6088" w:rsidR="00252CAA" w:rsidRDefault="006E0639" w:rsidP="008D7120">
      <w:pPr>
        <w:autoSpaceDE w:val="0"/>
        <w:autoSpaceDN w:val="0"/>
        <w:adjustRightInd w:val="0"/>
        <w:spacing w:after="0" w:line="240" w:lineRule="auto"/>
        <w:jc w:val="both"/>
        <w:rPr>
          <w:ins w:id="200" w:author="Lejla Alic" w:date="2018-11-08T19:32:00Z"/>
          <w:rFonts w:asciiTheme="minorBidi" w:hAnsiTheme="minorBidi"/>
          <w:lang w:val="en-US"/>
        </w:rPr>
        <w:pPrChange w:id="201" w:author="Lejla Alic" w:date="2018-11-08T19:45:00Z">
          <w:pPr>
            <w:autoSpaceDE w:val="0"/>
            <w:autoSpaceDN w:val="0"/>
            <w:adjustRightInd w:val="0"/>
            <w:spacing w:after="0" w:line="240" w:lineRule="auto"/>
            <w:jc w:val="both"/>
          </w:pPr>
        </w:pPrChange>
      </w:pPr>
      <w:ins w:id="202" w:author="Lejla Alic" w:date="2018-11-08T19:32:00Z">
        <w:r w:rsidRPr="00835B33">
          <w:rPr>
            <w:rFonts w:asciiTheme="minorBidi" w:hAnsiTheme="minorBidi"/>
            <w:lang w:val="en-US"/>
          </w:rPr>
          <w:t xml:space="preserve">where pi , and </w:t>
        </w:r>
        <w:proofErr w:type="spellStart"/>
        <w:r w:rsidRPr="00835B33">
          <w:rPr>
            <w:rFonts w:asciiTheme="minorBidi" w:hAnsiTheme="minorBidi"/>
            <w:lang w:val="en-US"/>
          </w:rPr>
          <w:t>pj</w:t>
        </w:r>
        <w:proofErr w:type="spellEnd"/>
        <w:r w:rsidRPr="00835B33">
          <w:rPr>
            <w:rFonts w:asciiTheme="minorBidi" w:hAnsiTheme="minorBidi"/>
            <w:lang w:val="en-US"/>
          </w:rPr>
          <w:t xml:space="preserve"> are the probabilities of the random variables x and y taking a particular value xi and </w:t>
        </w:r>
        <w:proofErr w:type="spellStart"/>
        <w:r w:rsidRPr="00835B33">
          <w:rPr>
            <w:rFonts w:asciiTheme="minorBidi" w:hAnsiTheme="minorBidi"/>
            <w:lang w:val="en-US"/>
          </w:rPr>
          <w:t>yj</w:t>
        </w:r>
        <w:proofErr w:type="spellEnd"/>
        <w:r w:rsidRPr="00835B33">
          <w:rPr>
            <w:rFonts w:asciiTheme="minorBidi" w:hAnsiTheme="minorBidi"/>
            <w:lang w:val="en-US"/>
          </w:rPr>
          <w:t xml:space="preserve"> 2 ¹</w:t>
        </w:r>
        <w:r w:rsidRPr="00835B33">
          <w:rPr>
            <w:rFonts w:ascii="Arial" w:hAnsi="Arial" w:cs="Arial"/>
          </w:rPr>
          <w:t>􀀀</w:t>
        </w:r>
        <w:r w:rsidRPr="00835B33">
          <w:rPr>
            <w:rFonts w:asciiTheme="minorBidi" w:hAnsiTheme="minorBidi"/>
            <w:lang w:val="en-US"/>
          </w:rPr>
          <w:t xml:space="preserve">1; 1º 8j respectively. The term pi j denotes the joint probability </w:t>
        </w:r>
        <w:proofErr w:type="spellStart"/>
        <w:r w:rsidRPr="00835B33">
          <w:rPr>
            <w:rFonts w:asciiTheme="minorBidi" w:hAnsiTheme="minorBidi"/>
            <w:lang w:val="en-US"/>
          </w:rPr>
          <w:t>Pfx</w:t>
        </w:r>
        <w:proofErr w:type="spellEnd"/>
        <w:r w:rsidRPr="00835B33">
          <w:rPr>
            <w:rFonts w:asciiTheme="minorBidi" w:hAnsiTheme="minorBidi"/>
            <w:lang w:val="en-US"/>
          </w:rPr>
          <w:t xml:space="preserve"> = xi; y = </w:t>
        </w:r>
        <w:proofErr w:type="spellStart"/>
        <w:r w:rsidRPr="00835B33">
          <w:rPr>
            <w:rFonts w:asciiTheme="minorBidi" w:hAnsiTheme="minorBidi"/>
            <w:lang w:val="en-US"/>
          </w:rPr>
          <w:t>yj</w:t>
        </w:r>
        <w:proofErr w:type="spellEnd"/>
        <w:r w:rsidRPr="00835B33">
          <w:rPr>
            <w:rFonts w:asciiTheme="minorBidi" w:hAnsiTheme="minorBidi"/>
            <w:lang w:val="en-US"/>
          </w:rPr>
          <w:t xml:space="preserve"> g. The three terms in (8) represent the continuous, discrete and joint entropies of the random variables in the respective order. The features that are most relevant to the class label</w:t>
        </w:r>
        <w:r>
          <w:rPr>
            <w:rFonts w:asciiTheme="minorBidi" w:hAnsiTheme="minorBidi"/>
            <w:lang w:val="en-US"/>
          </w:rPr>
          <w:t>s (healthy, diabetes)</w:t>
        </w:r>
        <w:r w:rsidRPr="00835B33">
          <w:rPr>
            <w:rFonts w:asciiTheme="minorBidi" w:hAnsiTheme="minorBidi"/>
            <w:lang w:val="en-US"/>
          </w:rPr>
          <w:t xml:space="preserve"> are the ones that individually yield the maximum I. </w:t>
        </w:r>
      </w:ins>
    </w:p>
    <w:p w14:paraId="4E3746BC" w14:textId="77777777" w:rsidR="006E0639" w:rsidRDefault="006E0639" w:rsidP="00252CAA">
      <w:pPr>
        <w:autoSpaceDE w:val="0"/>
        <w:autoSpaceDN w:val="0"/>
        <w:adjustRightInd w:val="0"/>
        <w:spacing w:after="0" w:line="240" w:lineRule="auto"/>
        <w:jc w:val="both"/>
        <w:rPr>
          <w:ins w:id="203" w:author="Lejla Alic" w:date="2018-11-08T19:32:00Z"/>
          <w:rFonts w:asciiTheme="minorBidi" w:hAnsiTheme="minorBidi"/>
          <w:lang w:val="en-US"/>
        </w:rPr>
      </w:pPr>
    </w:p>
    <w:p w14:paraId="39A168AC" w14:textId="2413F607" w:rsidR="006E0639" w:rsidDel="00A93FC9" w:rsidRDefault="006E0639" w:rsidP="00252CAA">
      <w:pPr>
        <w:autoSpaceDE w:val="0"/>
        <w:autoSpaceDN w:val="0"/>
        <w:adjustRightInd w:val="0"/>
        <w:spacing w:after="0" w:line="240" w:lineRule="auto"/>
        <w:jc w:val="both"/>
        <w:rPr>
          <w:del w:id="204" w:author="Lejla Alic" w:date="2018-11-08T19:43:00Z"/>
          <w:rFonts w:asciiTheme="minorBidi" w:hAnsiTheme="minorBidi"/>
          <w:lang w:val="en-US"/>
        </w:rPr>
      </w:pPr>
    </w:p>
    <w:p w14:paraId="214DB96F" w14:textId="1D278CC9" w:rsidR="00252CAA" w:rsidDel="00A93FC9" w:rsidRDefault="00252CAA" w:rsidP="00252CAA">
      <w:pPr>
        <w:autoSpaceDE w:val="0"/>
        <w:autoSpaceDN w:val="0"/>
        <w:adjustRightInd w:val="0"/>
        <w:spacing w:after="0" w:line="240" w:lineRule="auto"/>
        <w:jc w:val="both"/>
        <w:rPr>
          <w:del w:id="205" w:author="Lejla Alic" w:date="2018-11-08T19:39:00Z"/>
          <w:rFonts w:asciiTheme="minorBidi" w:hAnsiTheme="minorBidi"/>
          <w:lang w:val="en-US"/>
        </w:rPr>
      </w:pPr>
    </w:p>
    <w:p w14:paraId="617964B3" w14:textId="2CAF4EFE" w:rsidR="00252CAA" w:rsidRPr="00835B33" w:rsidDel="00A93FC9" w:rsidRDefault="00252CAA" w:rsidP="00252CAA">
      <w:pPr>
        <w:autoSpaceDE w:val="0"/>
        <w:autoSpaceDN w:val="0"/>
        <w:adjustRightInd w:val="0"/>
        <w:spacing w:after="0" w:line="240" w:lineRule="auto"/>
        <w:jc w:val="both"/>
        <w:rPr>
          <w:del w:id="206" w:author="Lejla Alic" w:date="2018-11-08T19:39:00Z"/>
          <w:rFonts w:asciiTheme="minorBidi" w:hAnsiTheme="minorBidi"/>
          <w:lang w:val="en-US"/>
        </w:rPr>
      </w:pPr>
      <w:del w:id="207" w:author="Lejla Alic" w:date="2018-11-08T19:39:00Z">
        <w:r w:rsidRPr="00835B33" w:rsidDel="00A93FC9">
          <w:rPr>
            <w:rFonts w:asciiTheme="minorBidi" w:hAnsiTheme="minorBidi"/>
            <w:lang w:val="en-US"/>
          </w:rPr>
          <w:delText>Therefore, an instinctive way forward is to keep only one feature from a correlated set of features that provides similar relevance information, and discard the remaining features from the set X. We follow the minimalredundancy-maximal-relevance (mRMR) algorithm [27]</w:delText>
        </w:r>
      </w:del>
      <w:del w:id="208" w:author="Lejla Alic" w:date="2018-11-07T23:05:00Z">
        <w:r w:rsidRPr="00835B33" w:rsidDel="003C4C96">
          <w:rPr>
            <w:rFonts w:asciiTheme="minorBidi" w:hAnsiTheme="minorBidi"/>
            <w:lang w:val="en-US"/>
          </w:rPr>
          <w:delText xml:space="preserve">, that selects the features, that not only yield the maximal mutual information (8) with respect to the class label, but </w:delText>
        </w:r>
        <w:r w:rsidDel="003C4C96">
          <w:rPr>
            <w:rFonts w:asciiTheme="minorBidi" w:hAnsiTheme="minorBidi"/>
            <w:lang w:val="en-US"/>
          </w:rPr>
          <w:delText xml:space="preserve">also </w:delText>
        </w:r>
      </w:del>
      <w:del w:id="209" w:author="Lejla Alic" w:date="2018-11-07T23:04:00Z">
        <w:r w:rsidRPr="00835B33" w:rsidDel="003C4C96">
          <w:rPr>
            <w:rFonts w:asciiTheme="minorBidi" w:hAnsiTheme="minorBidi"/>
            <w:lang w:val="en-US"/>
          </w:rPr>
          <w:delText>minimizesthe mutual correlation among the features expressed in terms of redundancy R as:</w:delText>
        </w:r>
      </w:del>
    </w:p>
    <w:p w14:paraId="0919097D" w14:textId="3EF6B0AC" w:rsidR="00252CAA" w:rsidRPr="00835B33" w:rsidDel="00A93FC9" w:rsidRDefault="00252CAA" w:rsidP="00252CAA">
      <w:pPr>
        <w:autoSpaceDE w:val="0"/>
        <w:autoSpaceDN w:val="0"/>
        <w:adjustRightInd w:val="0"/>
        <w:spacing w:after="0" w:line="240" w:lineRule="auto"/>
        <w:rPr>
          <w:del w:id="210" w:author="Lejla Alic" w:date="2018-11-08T19:39:00Z"/>
          <w:rFonts w:asciiTheme="minorBidi" w:hAnsiTheme="minorBidi"/>
          <w:lang w:val="en-US"/>
        </w:rPr>
      </w:pPr>
      <w:del w:id="211" w:author="Lejla Alic" w:date="2018-11-08T19:39:00Z">
        <w:r w:rsidRPr="00835B33" w:rsidDel="00A93FC9">
          <w:rPr>
            <w:rFonts w:asciiTheme="minorBidi" w:hAnsiTheme="minorBidi"/>
            <w:noProof/>
            <w:lang w:eastAsia="nl-NL"/>
          </w:rPr>
          <w:drawing>
            <wp:inline distT="0" distB="0" distL="0" distR="0" wp14:anchorId="755DB29A" wp14:editId="2699B742">
              <wp:extent cx="328612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86125" cy="628650"/>
                      </a:xfrm>
                      <a:prstGeom prst="rect">
                        <a:avLst/>
                      </a:prstGeom>
                    </pic:spPr>
                  </pic:pic>
                </a:graphicData>
              </a:graphic>
            </wp:inline>
          </w:drawing>
        </w:r>
      </w:del>
    </w:p>
    <w:p w14:paraId="3DCFA1A7" w14:textId="2F6040ED" w:rsidR="00252CAA" w:rsidDel="00A93FC9" w:rsidRDefault="00252CAA" w:rsidP="00252CAA">
      <w:pPr>
        <w:autoSpaceDE w:val="0"/>
        <w:autoSpaceDN w:val="0"/>
        <w:adjustRightInd w:val="0"/>
        <w:spacing w:after="0" w:line="240" w:lineRule="auto"/>
        <w:jc w:val="both"/>
        <w:rPr>
          <w:del w:id="212" w:author="Lejla Alic" w:date="2018-11-08T19:39:00Z"/>
          <w:rFonts w:asciiTheme="minorBidi" w:hAnsiTheme="minorBidi"/>
          <w:lang w:val="en-US"/>
        </w:rPr>
      </w:pPr>
      <w:del w:id="213" w:author="Lejla Alic" w:date="2018-11-08T19:39:00Z">
        <w:r w:rsidRPr="00835B33" w:rsidDel="00A93FC9">
          <w:rPr>
            <w:rFonts w:asciiTheme="minorBidi" w:hAnsiTheme="minorBidi"/>
            <w:lang w:val="en-US"/>
          </w:rPr>
          <w:delText xml:space="preserve">where I follows its definition in (8). By minimizing R, the mRMR framework selects a set of mutually exclusive features that are most relevant to the class label. </w:delText>
        </w:r>
      </w:del>
      <w:del w:id="214" w:author="Lejla Alic" w:date="2018-11-07T23:05:00Z">
        <w:r w:rsidRPr="00835B33" w:rsidDel="003C4C96">
          <w:rPr>
            <w:rFonts w:asciiTheme="minorBidi" w:hAnsiTheme="minorBidi"/>
            <w:lang w:val="en-US"/>
          </w:rPr>
          <w:delText xml:space="preserve">Here, we first shortlist a </w:delText>
        </w:r>
        <w:r w:rsidRPr="00835B33" w:rsidDel="003C4C96">
          <w:rPr>
            <w:rFonts w:asciiTheme="minorBidi" w:hAnsiTheme="minorBidi"/>
            <w:lang w:val="en-US"/>
          </w:rPr>
          <w:lastRenderedPageBreak/>
          <w:delText>set of ten features that are strong predictors of the future development of type 2 diabetes, on the basis of yielding maximum I with</w:delText>
        </w:r>
        <w:r w:rsidDel="003C4C96">
          <w:rPr>
            <w:rFonts w:asciiTheme="minorBidi" w:hAnsiTheme="minorBidi"/>
            <w:lang w:val="en-US"/>
          </w:rPr>
          <w:delText xml:space="preserve"> respect to the diabetic class.</w:delText>
        </w:r>
      </w:del>
    </w:p>
    <w:p w14:paraId="72181572" w14:textId="1AA78A88" w:rsidR="00252CAA" w:rsidDel="00A93FC9" w:rsidRDefault="00252CAA" w:rsidP="00252CAA">
      <w:pPr>
        <w:autoSpaceDE w:val="0"/>
        <w:autoSpaceDN w:val="0"/>
        <w:adjustRightInd w:val="0"/>
        <w:spacing w:after="0" w:line="240" w:lineRule="auto"/>
        <w:jc w:val="both"/>
        <w:rPr>
          <w:del w:id="215" w:author="Lejla Alic" w:date="2018-11-08T19:39:00Z"/>
          <w:rFonts w:asciiTheme="minorBidi" w:hAnsiTheme="minorBidi"/>
          <w:lang w:val="en-US"/>
        </w:rPr>
      </w:pPr>
    </w:p>
    <w:p w14:paraId="20FBB8A4" w14:textId="287A535B" w:rsidR="00252CAA" w:rsidDel="00A93FC9" w:rsidRDefault="00252CAA" w:rsidP="00252CAA">
      <w:pPr>
        <w:autoSpaceDE w:val="0"/>
        <w:autoSpaceDN w:val="0"/>
        <w:adjustRightInd w:val="0"/>
        <w:spacing w:after="0" w:line="240" w:lineRule="auto"/>
        <w:jc w:val="both"/>
        <w:rPr>
          <w:del w:id="216" w:author="Lejla Alic" w:date="2018-11-08T19:39:00Z"/>
          <w:rFonts w:asciiTheme="minorBidi" w:hAnsiTheme="minorBidi"/>
          <w:lang w:val="en-US"/>
        </w:rPr>
      </w:pPr>
    </w:p>
    <w:p w14:paraId="6E3659BF" w14:textId="733F7298" w:rsidR="00F4090B" w:rsidRPr="00835B33" w:rsidDel="006E0639" w:rsidRDefault="00F4090B" w:rsidP="003C4C96">
      <w:pPr>
        <w:autoSpaceDE w:val="0"/>
        <w:autoSpaceDN w:val="0"/>
        <w:adjustRightInd w:val="0"/>
        <w:spacing w:after="0" w:line="240" w:lineRule="auto"/>
        <w:jc w:val="both"/>
        <w:rPr>
          <w:del w:id="217" w:author="Lejla Alic" w:date="2018-11-08T19:32:00Z"/>
          <w:rFonts w:asciiTheme="minorBidi" w:hAnsiTheme="minorBidi"/>
          <w:lang w:val="en-US"/>
        </w:rPr>
      </w:pPr>
      <w:del w:id="218" w:author="Lejla Alic" w:date="2018-11-07T23:09:00Z">
        <w:r w:rsidRPr="00835B33" w:rsidDel="003C4C96">
          <w:rPr>
            <w:rFonts w:asciiTheme="minorBidi" w:hAnsiTheme="minorBidi"/>
            <w:lang w:val="en-US"/>
          </w:rPr>
          <w:delText>We performed a two-step feature selection, where first ten</w:delText>
        </w:r>
      </w:del>
      <w:del w:id="219" w:author="Lejla Alic" w:date="2018-11-08T19:43:00Z">
        <w:r w:rsidRPr="00835B33" w:rsidDel="00A93FC9">
          <w:rPr>
            <w:rFonts w:asciiTheme="minorBidi" w:hAnsiTheme="minorBidi"/>
            <w:lang w:val="en-US"/>
          </w:rPr>
          <w:delText xml:space="preserve"> features that correlated the most to the classifier target class were shortlisted. In the second step, we ranked the shortlisted features by evaluating the accuracy through SVM classification and selected only the four best features. </w:delText>
        </w:r>
      </w:del>
      <w:del w:id="220" w:author="Lejla Alic" w:date="2018-11-08T19:32:00Z">
        <w:r w:rsidRPr="00835B33" w:rsidDel="006E0639">
          <w:rPr>
            <w:rFonts w:asciiTheme="minorBidi" w:hAnsiTheme="minorBidi"/>
            <w:lang w:val="en-US"/>
          </w:rPr>
          <w:delText>In order to define the relevance between the feature and the class labels, consider a feature x in the input feature space RN as a continuous random variable and the class label y as a discrete random variable. Their relationship can be described in terms of the mutual information, defined as [25]:</w:delText>
        </w:r>
      </w:del>
    </w:p>
    <w:p w14:paraId="361DEBD3" w14:textId="27768967" w:rsidR="00F4090B" w:rsidRPr="00835B33" w:rsidDel="006E0639" w:rsidRDefault="00F4090B" w:rsidP="00F4090B">
      <w:pPr>
        <w:autoSpaceDE w:val="0"/>
        <w:autoSpaceDN w:val="0"/>
        <w:adjustRightInd w:val="0"/>
        <w:spacing w:after="0" w:line="240" w:lineRule="auto"/>
        <w:rPr>
          <w:del w:id="221" w:author="Lejla Alic" w:date="2018-11-08T19:32:00Z"/>
          <w:rFonts w:asciiTheme="minorBidi" w:hAnsiTheme="minorBidi"/>
          <w:lang w:val="en-US"/>
        </w:rPr>
      </w:pPr>
      <w:del w:id="222" w:author="Lejla Alic" w:date="2018-11-08T19:32:00Z">
        <w:r w:rsidRPr="00835B33" w:rsidDel="006E0639">
          <w:rPr>
            <w:rFonts w:asciiTheme="minorBidi" w:hAnsiTheme="minorBidi"/>
            <w:noProof/>
            <w:lang w:eastAsia="nl-NL"/>
          </w:rPr>
          <w:drawing>
            <wp:inline distT="0" distB="0" distL="0" distR="0" wp14:anchorId="7A9A4AB9" wp14:editId="0C319D5C">
              <wp:extent cx="462915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29150" cy="828675"/>
                      </a:xfrm>
                      <a:prstGeom prst="rect">
                        <a:avLst/>
                      </a:prstGeom>
                    </pic:spPr>
                  </pic:pic>
                </a:graphicData>
              </a:graphic>
            </wp:inline>
          </w:drawing>
        </w:r>
      </w:del>
    </w:p>
    <w:p w14:paraId="34ECC5CF" w14:textId="09820CE9" w:rsidR="00F4090B" w:rsidRPr="00835B33" w:rsidDel="006E0639" w:rsidRDefault="00F4090B" w:rsidP="00F4090B">
      <w:pPr>
        <w:autoSpaceDE w:val="0"/>
        <w:autoSpaceDN w:val="0"/>
        <w:adjustRightInd w:val="0"/>
        <w:spacing w:after="0" w:line="240" w:lineRule="auto"/>
        <w:rPr>
          <w:del w:id="223" w:author="Lejla Alic" w:date="2018-11-08T19:32:00Z"/>
          <w:rFonts w:asciiTheme="minorBidi" w:hAnsiTheme="minorBidi"/>
          <w:lang w:val="en-US"/>
        </w:rPr>
      </w:pPr>
    </w:p>
    <w:p w14:paraId="02E0435B" w14:textId="6609BAD4" w:rsidR="00F4090B" w:rsidRPr="00835B33" w:rsidDel="00A93FC9" w:rsidRDefault="00F4090B" w:rsidP="00F4090B">
      <w:pPr>
        <w:autoSpaceDE w:val="0"/>
        <w:autoSpaceDN w:val="0"/>
        <w:adjustRightInd w:val="0"/>
        <w:spacing w:after="0" w:line="240" w:lineRule="auto"/>
        <w:rPr>
          <w:del w:id="224" w:author="Lejla Alic" w:date="2018-11-08T19:44:00Z"/>
          <w:rFonts w:asciiTheme="minorBidi" w:hAnsiTheme="minorBidi"/>
          <w:lang w:val="en-US"/>
        </w:rPr>
      </w:pPr>
      <w:del w:id="225" w:author="Lejla Alic" w:date="2018-11-08T19:32:00Z">
        <w:r w:rsidRPr="00835B33" w:rsidDel="006E0639">
          <w:rPr>
            <w:rFonts w:asciiTheme="minorBidi" w:hAnsiTheme="minorBidi"/>
            <w:lang w:val="en-US"/>
          </w:rPr>
          <w:delText>where pi , and pj are the probabilities of the random variables x and y taking a particular value xi and yj 2 ¹</w:delText>
        </w:r>
        <w:r w:rsidRPr="00835B33" w:rsidDel="006E0639">
          <w:rPr>
            <w:rFonts w:ascii="Arial" w:hAnsi="Arial" w:cs="Arial"/>
          </w:rPr>
          <w:delText>􀀀</w:delText>
        </w:r>
        <w:r w:rsidRPr="00835B33" w:rsidDel="006E0639">
          <w:rPr>
            <w:rFonts w:asciiTheme="minorBidi" w:hAnsiTheme="minorBidi"/>
            <w:lang w:val="en-US"/>
          </w:rPr>
          <w:delText xml:space="preserve">1; 1º 8j respectively. The term pi j denotes the joint probability Pfx = xi; y = yj g. The three terms in (8) represent the continuous, discrete and joint entropies of the random variables in the respective order. The features that are most relevant to the class label are the ones that individually yield the maximum I. </w:delText>
        </w:r>
      </w:del>
    </w:p>
    <w:p w14:paraId="7084B89F" w14:textId="1E513BF2" w:rsidR="00F4090B" w:rsidDel="00A93FC9" w:rsidRDefault="00F4090B" w:rsidP="00FD4209">
      <w:pPr>
        <w:autoSpaceDE w:val="0"/>
        <w:autoSpaceDN w:val="0"/>
        <w:adjustRightInd w:val="0"/>
        <w:spacing w:after="0" w:line="240" w:lineRule="auto"/>
        <w:jc w:val="both"/>
        <w:rPr>
          <w:del w:id="226" w:author="Lejla Alic" w:date="2018-11-08T19:44:00Z"/>
          <w:rFonts w:asciiTheme="minorBidi" w:hAnsiTheme="minorBidi"/>
          <w:lang w:val="en-US"/>
        </w:rPr>
      </w:pPr>
    </w:p>
    <w:p w14:paraId="2EAB9F4E" w14:textId="54C46E60" w:rsidR="00F4090B" w:rsidRPr="00760956" w:rsidRDefault="00F4090B" w:rsidP="00B968E6">
      <w:pPr>
        <w:autoSpaceDE w:val="0"/>
        <w:autoSpaceDN w:val="0"/>
        <w:adjustRightInd w:val="0"/>
        <w:spacing w:after="0" w:line="240" w:lineRule="auto"/>
        <w:jc w:val="both"/>
        <w:rPr>
          <w:rFonts w:asciiTheme="minorBidi" w:hAnsiTheme="minorBidi"/>
          <w:i/>
          <w:iCs/>
          <w:lang w:val="en-US"/>
        </w:rPr>
      </w:pPr>
      <w:r w:rsidRPr="00760956">
        <w:rPr>
          <w:rFonts w:asciiTheme="minorBidi" w:hAnsiTheme="minorBidi"/>
          <w:i/>
          <w:iCs/>
          <w:lang w:val="en-US"/>
        </w:rPr>
        <w:t xml:space="preserve">Classification </w:t>
      </w:r>
      <w:del w:id="227" w:author="Lejla Alic" w:date="2018-11-06T10:56:00Z">
        <w:r w:rsidRPr="00760956" w:rsidDel="00B968E6">
          <w:rPr>
            <w:rFonts w:asciiTheme="minorBidi" w:hAnsiTheme="minorBidi"/>
            <w:i/>
            <w:iCs/>
            <w:lang w:val="en-US"/>
          </w:rPr>
          <w:delText>experiments</w:delText>
        </w:r>
      </w:del>
      <w:ins w:id="228" w:author="Lejla Alic" w:date="2018-11-06T10:56:00Z">
        <w:r w:rsidR="00B968E6">
          <w:rPr>
            <w:rFonts w:asciiTheme="minorBidi" w:hAnsiTheme="minorBidi"/>
            <w:i/>
            <w:iCs/>
            <w:lang w:val="en-US"/>
          </w:rPr>
          <w:t xml:space="preserve"> </w:t>
        </w:r>
      </w:ins>
    </w:p>
    <w:p w14:paraId="090B4157" w14:textId="77777777" w:rsidR="00DA00CB" w:rsidDel="00FD4209" w:rsidRDefault="00DF04AA" w:rsidP="00FD4209">
      <w:pPr>
        <w:autoSpaceDE w:val="0"/>
        <w:autoSpaceDN w:val="0"/>
        <w:adjustRightInd w:val="0"/>
        <w:spacing w:after="0" w:line="240" w:lineRule="auto"/>
        <w:jc w:val="both"/>
        <w:rPr>
          <w:del w:id="229" w:author="Lejla Alic" w:date="2018-11-03T19:16:00Z"/>
          <w:rFonts w:asciiTheme="minorBidi" w:hAnsiTheme="minorBidi"/>
          <w:lang w:val="en-US"/>
        </w:rPr>
      </w:pPr>
      <w:r w:rsidRPr="0062614D">
        <w:rPr>
          <w:rFonts w:asciiTheme="minorBidi" w:hAnsiTheme="minorBidi"/>
          <w:lang w:val="en-US"/>
        </w:rPr>
        <w:t xml:space="preserve">We developed a supervised learning scheme </w:t>
      </w:r>
      <w:r w:rsidR="00AE6239">
        <w:rPr>
          <w:rFonts w:asciiTheme="minorBidi" w:hAnsiTheme="minorBidi"/>
          <w:lang w:val="en-US"/>
        </w:rPr>
        <w:t xml:space="preserve">using SAHS data and the </w:t>
      </w:r>
      <w:r w:rsidRPr="0062614D">
        <w:rPr>
          <w:rFonts w:asciiTheme="minorBidi" w:hAnsiTheme="minorBidi"/>
          <w:lang w:val="en-US"/>
        </w:rPr>
        <w:t xml:space="preserve">labels </w:t>
      </w:r>
      <w:r w:rsidR="00AE6239">
        <w:rPr>
          <w:rFonts w:asciiTheme="minorBidi" w:hAnsiTheme="minorBidi"/>
          <w:lang w:val="en-US"/>
        </w:rPr>
        <w:t xml:space="preserve">(healthy, diabetic) </w:t>
      </w:r>
      <w:r w:rsidRPr="0062614D">
        <w:rPr>
          <w:rFonts w:asciiTheme="minorBidi" w:hAnsiTheme="minorBidi"/>
          <w:lang w:val="en-US"/>
        </w:rPr>
        <w:t xml:space="preserve">obtained </w:t>
      </w:r>
      <w:r w:rsidR="00AE6239">
        <w:rPr>
          <w:rFonts w:asciiTheme="minorBidi" w:hAnsiTheme="minorBidi"/>
          <w:lang w:val="en-US"/>
        </w:rPr>
        <w:t xml:space="preserve">at </w:t>
      </w:r>
      <w:r w:rsidRPr="0062614D">
        <w:rPr>
          <w:rFonts w:asciiTheme="minorBidi" w:hAnsiTheme="minorBidi"/>
          <w:lang w:val="en-US"/>
        </w:rPr>
        <w:t>the follow-up</w:t>
      </w:r>
      <w:r w:rsidR="00AE6239">
        <w:rPr>
          <w:rFonts w:asciiTheme="minorBidi" w:hAnsiTheme="minorBidi"/>
          <w:lang w:val="en-US"/>
        </w:rPr>
        <w:t>. The</w:t>
      </w:r>
      <w:r w:rsidRPr="0062614D">
        <w:rPr>
          <w:rFonts w:asciiTheme="minorBidi" w:hAnsiTheme="minorBidi"/>
          <w:lang w:val="en-US"/>
        </w:rPr>
        <w:t xml:space="preserve"> SVM</w:t>
      </w:r>
      <w:r w:rsidR="00826213">
        <w:rPr>
          <w:rFonts w:asciiTheme="minorBidi" w:hAnsiTheme="minorBidi"/>
          <w:lang w:val="en-US"/>
        </w:rPr>
        <w:t xml:space="preserve"> </w:t>
      </w:r>
      <w:r w:rsidRPr="0062614D">
        <w:rPr>
          <w:rFonts w:asciiTheme="minorBidi" w:hAnsiTheme="minorBidi"/>
          <w:lang w:val="en-US"/>
        </w:rPr>
        <w:t xml:space="preserve">was used </w:t>
      </w:r>
      <w:r w:rsidR="00AE6239">
        <w:rPr>
          <w:rFonts w:asciiTheme="minorBidi" w:hAnsiTheme="minorBidi"/>
          <w:lang w:val="en-US"/>
        </w:rPr>
        <w:t xml:space="preserve">for development </w:t>
      </w:r>
      <w:del w:id="230" w:author="Abbas, Hasan" w:date="2018-11-06T10:37:00Z">
        <w:r w:rsidR="00AE6239" w:rsidDel="00184B4F">
          <w:rPr>
            <w:rFonts w:asciiTheme="minorBidi" w:hAnsiTheme="minorBidi"/>
            <w:lang w:val="en-US"/>
          </w:rPr>
          <w:delText>i</w:delText>
        </w:r>
      </w:del>
      <w:ins w:id="231" w:author="Abbas, Hasan" w:date="2018-11-06T10:37:00Z">
        <w:r w:rsidR="00184B4F">
          <w:rPr>
            <w:rFonts w:asciiTheme="minorBidi" w:hAnsiTheme="minorBidi"/>
            <w:lang w:val="en-US"/>
          </w:rPr>
          <w:t>o</w:t>
        </w:r>
      </w:ins>
      <w:r w:rsidR="00AE6239">
        <w:rPr>
          <w:rFonts w:asciiTheme="minorBidi" w:hAnsiTheme="minorBidi"/>
          <w:lang w:val="en-US"/>
        </w:rPr>
        <w:t xml:space="preserve">f </w:t>
      </w:r>
      <w:r w:rsidRPr="0062614D">
        <w:rPr>
          <w:rFonts w:asciiTheme="minorBidi" w:hAnsiTheme="minorBidi"/>
          <w:lang w:val="en-US"/>
        </w:rPr>
        <w:t xml:space="preserve">the </w:t>
      </w:r>
      <w:r w:rsidR="00AE6239">
        <w:rPr>
          <w:rFonts w:asciiTheme="minorBidi" w:hAnsiTheme="minorBidi"/>
          <w:lang w:val="en-US"/>
        </w:rPr>
        <w:t xml:space="preserve">models for </w:t>
      </w:r>
      <w:r w:rsidRPr="0062614D">
        <w:rPr>
          <w:rFonts w:asciiTheme="minorBidi" w:hAnsiTheme="minorBidi"/>
          <w:lang w:val="en-US"/>
        </w:rPr>
        <w:t>diabetes prediction.</w:t>
      </w:r>
      <w:r w:rsidR="00826213">
        <w:rPr>
          <w:rFonts w:asciiTheme="minorBidi" w:hAnsiTheme="minorBidi"/>
          <w:lang w:val="en-US"/>
        </w:rPr>
        <w:t xml:space="preserve"> </w:t>
      </w:r>
      <w:r w:rsidR="00AF681A" w:rsidRPr="0062614D">
        <w:rPr>
          <w:rFonts w:asciiTheme="minorBidi" w:hAnsiTheme="minorBidi"/>
          <w:lang w:val="en-US"/>
        </w:rPr>
        <w:t xml:space="preserve">As observed </w:t>
      </w:r>
      <w:r w:rsidR="008B3FAA">
        <w:rPr>
          <w:rFonts w:asciiTheme="minorBidi" w:hAnsiTheme="minorBidi"/>
          <w:lang w:val="en-US"/>
        </w:rPr>
        <w:t xml:space="preserve">in </w:t>
      </w:r>
      <w:r w:rsidR="00AF681A" w:rsidRPr="0062614D">
        <w:rPr>
          <w:rFonts w:asciiTheme="minorBidi" w:hAnsiTheme="minorBidi"/>
          <w:lang w:val="en-US"/>
        </w:rPr>
        <w:t>Table I, the SAHS dataset</w:t>
      </w:r>
      <w:r w:rsidR="00AF681A">
        <w:rPr>
          <w:rFonts w:asciiTheme="minorBidi" w:hAnsiTheme="minorBidi"/>
          <w:lang w:val="en-US"/>
        </w:rPr>
        <w:t xml:space="preserve"> </w:t>
      </w:r>
      <w:r w:rsidR="00AF681A" w:rsidRPr="0062614D">
        <w:rPr>
          <w:rFonts w:asciiTheme="minorBidi" w:hAnsiTheme="minorBidi"/>
          <w:lang w:val="en-US"/>
        </w:rPr>
        <w:t>is intrinsically imbalanced with the class distribution skewed</w:t>
      </w:r>
      <w:r w:rsidR="00AF681A">
        <w:rPr>
          <w:rFonts w:asciiTheme="minorBidi" w:hAnsiTheme="minorBidi"/>
          <w:lang w:val="en-US"/>
        </w:rPr>
        <w:t xml:space="preserve"> t</w:t>
      </w:r>
      <w:r w:rsidR="00AF681A" w:rsidRPr="0062614D">
        <w:rPr>
          <w:rFonts w:asciiTheme="minorBidi" w:hAnsiTheme="minorBidi"/>
          <w:lang w:val="en-US"/>
        </w:rPr>
        <w:t xml:space="preserve">oward the majority </w:t>
      </w:r>
      <w:r w:rsidR="008B3FAA">
        <w:rPr>
          <w:rFonts w:asciiTheme="minorBidi" w:hAnsiTheme="minorBidi"/>
          <w:lang w:val="en-US"/>
        </w:rPr>
        <w:t xml:space="preserve">(healthy) </w:t>
      </w:r>
      <w:r w:rsidR="00AF681A" w:rsidRPr="0062614D">
        <w:rPr>
          <w:rFonts w:asciiTheme="minorBidi" w:hAnsiTheme="minorBidi"/>
          <w:lang w:val="en-US"/>
        </w:rPr>
        <w:t>class with a ratio of 7.5:1.</w:t>
      </w:r>
      <w:r w:rsidR="00AE6239">
        <w:rPr>
          <w:rFonts w:asciiTheme="minorBidi" w:hAnsiTheme="minorBidi"/>
          <w:lang w:val="en-US"/>
        </w:rPr>
        <w:t xml:space="preserve"> </w:t>
      </w:r>
      <w:commentRangeStart w:id="232"/>
      <w:commentRangeStart w:id="233"/>
      <w:r w:rsidR="00AE6239">
        <w:rPr>
          <w:rFonts w:asciiTheme="minorBidi" w:hAnsiTheme="minorBidi"/>
          <w:lang w:val="en-US"/>
        </w:rPr>
        <w:t>W</w:t>
      </w:r>
      <w:r w:rsidR="001C4632">
        <w:rPr>
          <w:rFonts w:asciiTheme="minorBidi" w:hAnsiTheme="minorBidi"/>
          <w:lang w:val="en-US"/>
        </w:rPr>
        <w:t>e have excluded the 44 CVD entries for potentially wakening the labels as the only way of defining this class was based upon the self-reporting and not on quantitative assessment.</w:t>
      </w:r>
      <w:r w:rsidR="00DA00CB">
        <w:rPr>
          <w:rFonts w:asciiTheme="minorBidi" w:hAnsiTheme="minorBidi"/>
          <w:lang w:val="en-US"/>
        </w:rPr>
        <w:t xml:space="preserve"> </w:t>
      </w:r>
      <w:r w:rsidR="00DA00CB" w:rsidRPr="0062614D">
        <w:rPr>
          <w:rFonts w:asciiTheme="minorBidi" w:hAnsiTheme="minorBidi"/>
          <w:lang w:val="en-US"/>
        </w:rPr>
        <w:t>for the classification problem and removed the rows</w:t>
      </w:r>
      <w:r w:rsidR="00DA00CB">
        <w:rPr>
          <w:rFonts w:asciiTheme="minorBidi" w:hAnsiTheme="minorBidi"/>
          <w:lang w:val="en-US"/>
        </w:rPr>
        <w:t xml:space="preserve"> </w:t>
      </w:r>
      <w:r w:rsidR="00DA00CB" w:rsidRPr="0062614D">
        <w:rPr>
          <w:rFonts w:asciiTheme="minorBidi" w:hAnsiTheme="minorBidi"/>
          <w:lang w:val="en-US"/>
        </w:rPr>
        <w:t>that had missing entries or contained zero or infinite values.</w:t>
      </w:r>
      <w:r w:rsidR="00DA00CB">
        <w:rPr>
          <w:rFonts w:asciiTheme="minorBidi" w:hAnsiTheme="minorBidi"/>
          <w:lang w:val="en-US"/>
        </w:rPr>
        <w:t xml:space="preserve"> </w:t>
      </w:r>
      <w:r w:rsidR="00DA00CB" w:rsidRPr="0062614D">
        <w:rPr>
          <w:rFonts w:asciiTheme="minorBidi" w:hAnsiTheme="minorBidi"/>
          <w:lang w:val="en-US"/>
        </w:rPr>
        <w:t>The dataset was then partitioned into training and validation</w:t>
      </w:r>
      <w:r w:rsidR="00DA00CB">
        <w:rPr>
          <w:rFonts w:asciiTheme="minorBidi" w:hAnsiTheme="minorBidi"/>
          <w:lang w:val="en-US"/>
        </w:rPr>
        <w:t xml:space="preserve"> </w:t>
      </w:r>
      <w:r w:rsidR="00FD4209">
        <w:rPr>
          <w:rFonts w:asciiTheme="minorBidi" w:hAnsiTheme="minorBidi"/>
          <w:lang w:val="en-US"/>
        </w:rPr>
        <w:t xml:space="preserve">sets. </w:t>
      </w:r>
    </w:p>
    <w:p w14:paraId="0FD65D75" w14:textId="4877B496" w:rsidR="00AE6239" w:rsidRDefault="001C4632" w:rsidP="00430699">
      <w:pPr>
        <w:autoSpaceDE w:val="0"/>
        <w:autoSpaceDN w:val="0"/>
        <w:adjustRightInd w:val="0"/>
        <w:spacing w:after="0" w:line="240" w:lineRule="auto"/>
        <w:jc w:val="both"/>
        <w:rPr>
          <w:rFonts w:asciiTheme="minorBidi" w:hAnsiTheme="minorBidi"/>
          <w:lang w:val="en-US"/>
        </w:rPr>
        <w:pPrChange w:id="234" w:author="Lejla Alic" w:date="2018-11-08T19:48:00Z">
          <w:pPr>
            <w:autoSpaceDE w:val="0"/>
            <w:autoSpaceDN w:val="0"/>
            <w:adjustRightInd w:val="0"/>
            <w:spacing w:after="0" w:line="240" w:lineRule="auto"/>
            <w:jc w:val="both"/>
          </w:pPr>
        </w:pPrChange>
      </w:pPr>
      <w:ins w:id="235" w:author="Lejla Alic" w:date="2018-11-01T23:23:00Z">
        <w:r>
          <w:rPr>
            <w:rFonts w:asciiTheme="minorBidi" w:hAnsiTheme="minorBidi"/>
            <w:lang w:val="en-US"/>
          </w:rPr>
          <w:t xml:space="preserve"> </w:t>
        </w:r>
      </w:ins>
      <w:commentRangeEnd w:id="232"/>
      <w:ins w:id="236" w:author="Lejla Alic" w:date="2018-11-03T18:55:00Z">
        <w:r w:rsidR="00AE6239">
          <w:rPr>
            <w:rStyle w:val="CommentReference"/>
          </w:rPr>
          <w:commentReference w:id="232"/>
        </w:r>
      </w:ins>
      <w:commentRangeEnd w:id="233"/>
      <w:r w:rsidR="00184B4F">
        <w:rPr>
          <w:rStyle w:val="CommentReference"/>
        </w:rPr>
        <w:commentReference w:id="233"/>
      </w:r>
      <w:r w:rsidR="00AF681A" w:rsidRPr="0062614D">
        <w:rPr>
          <w:rFonts w:asciiTheme="minorBidi" w:hAnsiTheme="minorBidi"/>
          <w:lang w:val="en-US"/>
        </w:rPr>
        <w:t>The minority</w:t>
      </w:r>
      <w:r w:rsidR="00AF681A">
        <w:rPr>
          <w:rFonts w:asciiTheme="minorBidi" w:hAnsiTheme="minorBidi"/>
          <w:lang w:val="en-US"/>
        </w:rPr>
        <w:t xml:space="preserve"> </w:t>
      </w:r>
      <w:r w:rsidR="008B3FAA">
        <w:rPr>
          <w:rFonts w:asciiTheme="minorBidi" w:hAnsiTheme="minorBidi"/>
          <w:lang w:val="en-US"/>
        </w:rPr>
        <w:t xml:space="preserve">(diabetic) </w:t>
      </w:r>
      <w:r w:rsidR="00AF681A" w:rsidRPr="0062614D">
        <w:rPr>
          <w:rFonts w:asciiTheme="minorBidi" w:hAnsiTheme="minorBidi"/>
          <w:lang w:val="en-US"/>
        </w:rPr>
        <w:t>class was defined as the positive class with</w:t>
      </w:r>
      <w:r w:rsidR="00AF681A">
        <w:rPr>
          <w:rFonts w:asciiTheme="minorBidi" w:hAnsiTheme="minorBidi"/>
          <w:lang w:val="en-US"/>
        </w:rPr>
        <w:t xml:space="preserve"> </w:t>
      </w:r>
      <w:r w:rsidR="00AF681A" w:rsidRPr="0062614D">
        <w:rPr>
          <w:rFonts w:asciiTheme="minorBidi" w:hAnsiTheme="minorBidi"/>
          <w:lang w:val="en-US"/>
        </w:rPr>
        <w:t>a label of 1, whereas the majority</w:t>
      </w:r>
      <w:r w:rsidR="008B3FAA">
        <w:rPr>
          <w:rFonts w:asciiTheme="minorBidi" w:hAnsiTheme="minorBidi"/>
          <w:lang w:val="en-US"/>
        </w:rPr>
        <w:t xml:space="preserve"> (healthy)</w:t>
      </w:r>
      <w:r w:rsidR="00AF681A" w:rsidRPr="0062614D">
        <w:rPr>
          <w:rFonts w:asciiTheme="minorBidi" w:hAnsiTheme="minorBidi"/>
          <w:lang w:val="en-US"/>
        </w:rPr>
        <w:t xml:space="preserve"> class was </w:t>
      </w:r>
      <w:r>
        <w:rPr>
          <w:rFonts w:asciiTheme="minorBidi" w:hAnsiTheme="minorBidi"/>
          <w:lang w:val="en-US"/>
        </w:rPr>
        <w:t>defined</w:t>
      </w:r>
      <w:r w:rsidR="00AF681A" w:rsidRPr="0062614D">
        <w:rPr>
          <w:rFonts w:asciiTheme="minorBidi" w:hAnsiTheme="minorBidi"/>
          <w:lang w:val="en-US"/>
        </w:rPr>
        <w:t xml:space="preserve"> as the negative class marked by a </w:t>
      </w:r>
      <w:r w:rsidR="008B3FAA" w:rsidRPr="0062614D">
        <w:rPr>
          <w:rFonts w:asciiTheme="minorBidi" w:hAnsiTheme="minorBidi"/>
          <w:lang w:val="en-US"/>
        </w:rPr>
        <w:t>label</w:t>
      </w:r>
      <w:r w:rsidR="008B3FAA">
        <w:rPr>
          <w:rFonts w:asciiTheme="minorBidi" w:hAnsiTheme="minorBidi"/>
          <w:lang w:val="en-US"/>
        </w:rPr>
        <w:t xml:space="preserve"> -</w:t>
      </w:r>
      <w:r w:rsidR="00AF681A" w:rsidRPr="0062614D">
        <w:rPr>
          <w:rFonts w:asciiTheme="minorBidi" w:hAnsiTheme="minorBidi"/>
          <w:lang w:val="en-US"/>
        </w:rPr>
        <w:t>1.</w:t>
      </w:r>
      <w:r>
        <w:rPr>
          <w:rFonts w:asciiTheme="minorBidi" w:hAnsiTheme="minorBidi"/>
          <w:lang w:val="en-US"/>
        </w:rPr>
        <w:t xml:space="preserve"> </w:t>
      </w:r>
      <w:r w:rsidR="00AE6239" w:rsidRPr="00835B33">
        <w:rPr>
          <w:rFonts w:asciiTheme="minorBidi" w:hAnsiTheme="minorBidi"/>
          <w:lang w:val="en-US"/>
        </w:rPr>
        <w:t>In order to ensure that the model remained unbiased</w:t>
      </w:r>
      <w:r w:rsidR="00AE6239">
        <w:rPr>
          <w:rFonts w:asciiTheme="minorBidi" w:hAnsiTheme="minorBidi"/>
          <w:lang w:val="en-US"/>
        </w:rPr>
        <w:t>, robust,</w:t>
      </w:r>
      <w:r w:rsidR="00AE6239" w:rsidRPr="00835B33">
        <w:rPr>
          <w:rFonts w:asciiTheme="minorBidi" w:hAnsiTheme="minorBidi"/>
          <w:lang w:val="en-US"/>
        </w:rPr>
        <w:t xml:space="preserve"> and generalize well to new data, we performed 10-fold cross</w:t>
      </w:r>
      <w:ins w:id="237" w:author="Lejla Alic" w:date="2018-11-01T23:12:00Z">
        <w:r w:rsidR="00AE6239">
          <w:rPr>
            <w:rFonts w:asciiTheme="minorBidi" w:hAnsiTheme="minorBidi"/>
            <w:lang w:val="en-US"/>
          </w:rPr>
          <w:t>-</w:t>
        </w:r>
      </w:ins>
      <w:r w:rsidR="00AE6239" w:rsidRPr="00835B33">
        <w:rPr>
          <w:rFonts w:asciiTheme="minorBidi" w:hAnsiTheme="minorBidi"/>
          <w:lang w:val="en-US"/>
        </w:rPr>
        <w:t>validation during the training</w:t>
      </w:r>
      <w:r w:rsidR="00AE6239">
        <w:rPr>
          <w:rFonts w:asciiTheme="minorBidi" w:hAnsiTheme="minorBidi"/>
          <w:lang w:val="en-US"/>
        </w:rPr>
        <w:t>, while</w:t>
      </w:r>
      <w:r w:rsidR="00AE6239" w:rsidRPr="00835B33">
        <w:rPr>
          <w:rFonts w:asciiTheme="minorBidi" w:hAnsiTheme="minorBidi"/>
          <w:lang w:val="en-US"/>
        </w:rPr>
        <w:t xml:space="preserve"> the </w:t>
      </w:r>
      <w:r w:rsidR="00AE6239">
        <w:rPr>
          <w:rFonts w:asciiTheme="minorBidi" w:hAnsiTheme="minorBidi"/>
          <w:lang w:val="en-US"/>
        </w:rPr>
        <w:t xml:space="preserve">training </w:t>
      </w:r>
      <w:r w:rsidR="00AE6239" w:rsidRPr="00835B33">
        <w:rPr>
          <w:rFonts w:asciiTheme="minorBidi" w:hAnsiTheme="minorBidi"/>
          <w:lang w:val="en-US"/>
        </w:rPr>
        <w:t>performance was averaged over all 10</w:t>
      </w:r>
      <w:r w:rsidR="00AE6239">
        <w:rPr>
          <w:rFonts w:asciiTheme="minorBidi" w:hAnsiTheme="minorBidi"/>
          <w:lang w:val="en-US"/>
        </w:rPr>
        <w:t>-</w:t>
      </w:r>
      <w:r w:rsidR="00AE6239" w:rsidRPr="00835B33">
        <w:rPr>
          <w:rFonts w:asciiTheme="minorBidi" w:hAnsiTheme="minorBidi"/>
          <w:lang w:val="en-US"/>
        </w:rPr>
        <w:t xml:space="preserve">folds. All the experiments were carried out using the statistical and machine learning toolbox of </w:t>
      </w:r>
      <w:proofErr w:type="spellStart"/>
      <w:r w:rsidR="00AE6239" w:rsidRPr="004B4650">
        <w:rPr>
          <w:rFonts w:asciiTheme="minorBidi" w:hAnsiTheme="minorBidi"/>
          <w:lang w:val="en-US"/>
        </w:rPr>
        <w:t>Matlab</w:t>
      </w:r>
      <w:bookmarkStart w:id="238" w:name="OLE_LINK36"/>
      <w:proofErr w:type="spellEnd"/>
      <w:ins w:id="239" w:author="Lejla Alic" w:date="2018-11-07T14:38:00Z">
        <w:r w:rsidR="004B4650" w:rsidRPr="004B4650">
          <w:rPr>
            <w:rFonts w:asciiTheme="minorBidi" w:hAnsiTheme="minorBidi"/>
            <w:vertAlign w:val="superscript"/>
            <w:lang w:val="en-US"/>
          </w:rPr>
          <w:t>®</w:t>
        </w:r>
        <w:bookmarkEnd w:id="238"/>
        <w:r w:rsidR="004B4650" w:rsidRPr="004B4650">
          <w:rPr>
            <w:rFonts w:ascii="Times New Roman" w:hAnsi="Times New Roman" w:cs="Times New Roman"/>
            <w:sz w:val="24"/>
            <w:szCs w:val="24"/>
            <w:lang w:val="en-US"/>
          </w:rPr>
          <w:t xml:space="preserve"> </w:t>
        </w:r>
      </w:ins>
      <w:del w:id="240" w:author="Lejla Alic" w:date="2018-11-08T19:48:00Z">
        <w:r w:rsidR="00AE6239" w:rsidRPr="00835B33" w:rsidDel="00430699">
          <w:rPr>
            <w:rFonts w:asciiTheme="minorBidi" w:hAnsiTheme="minorBidi"/>
            <w:lang w:val="en-US"/>
          </w:rPr>
          <w:delText xml:space="preserve"> </w:delText>
        </w:r>
      </w:del>
      <w:ins w:id="241" w:author="Lejla Alic" w:date="2018-11-03T19:05:00Z">
        <w:r w:rsidR="00AE6239" w:rsidRPr="006938E1">
          <w:rPr>
            <w:rFonts w:asciiTheme="minorBidi" w:hAnsiTheme="minorBidi"/>
            <w:lang w:val="en-US"/>
          </w:rPr>
          <w:t>(</w:t>
        </w:r>
      </w:ins>
      <w:ins w:id="242" w:author="Abbas, Hasan" w:date="2018-11-06T10:53:00Z">
        <w:r w:rsidR="002F4E6F" w:rsidRPr="006938E1">
          <w:rPr>
            <w:rFonts w:asciiTheme="minorBidi" w:hAnsiTheme="minorBidi"/>
            <w:lang w:val="en-US"/>
          </w:rPr>
          <w:t>v</w:t>
        </w:r>
      </w:ins>
      <w:ins w:id="243" w:author="Lejla Alic" w:date="2018-11-07T14:37:00Z">
        <w:r w:rsidR="006938E1">
          <w:rPr>
            <w:rFonts w:asciiTheme="minorBidi" w:hAnsiTheme="minorBidi"/>
            <w:lang w:val="en-US"/>
          </w:rPr>
          <w:t xml:space="preserve">ersion </w:t>
        </w:r>
      </w:ins>
      <w:ins w:id="244" w:author="Abbas, Hasan" w:date="2018-11-06T10:53:00Z">
        <w:r w:rsidR="002F4E6F" w:rsidRPr="006938E1">
          <w:rPr>
            <w:rFonts w:asciiTheme="minorBidi" w:hAnsiTheme="minorBidi"/>
            <w:lang w:val="en-US"/>
          </w:rPr>
          <w:t>9.2.0</w:t>
        </w:r>
      </w:ins>
      <w:ins w:id="245" w:author="Lejla Alic" w:date="2018-11-07T14:37:00Z">
        <w:r w:rsidR="006938E1">
          <w:rPr>
            <w:rFonts w:asciiTheme="minorBidi" w:hAnsiTheme="minorBidi"/>
            <w:lang w:val="en-US"/>
          </w:rPr>
          <w:t xml:space="preserve"> </w:t>
        </w:r>
      </w:ins>
      <w:commentRangeStart w:id="246"/>
      <w:ins w:id="247" w:author="Abbas, Hasan" w:date="2018-11-06T10:53:00Z">
        <w:r w:rsidR="002F4E6F" w:rsidRPr="006938E1">
          <w:rPr>
            <w:rFonts w:asciiTheme="minorBidi" w:hAnsiTheme="minorBidi"/>
            <w:lang w:val="en-US"/>
          </w:rPr>
          <w:t>.556344</w:t>
        </w:r>
      </w:ins>
      <w:commentRangeEnd w:id="246"/>
      <w:r w:rsidR="006938E1">
        <w:rPr>
          <w:rStyle w:val="CommentReference"/>
        </w:rPr>
        <w:commentReference w:id="246"/>
      </w:r>
      <w:ins w:id="248" w:author="Lejla Alic" w:date="2018-11-07T14:36:00Z">
        <w:r w:rsidR="006938E1" w:rsidRPr="006938E1">
          <w:rPr>
            <w:rFonts w:asciiTheme="minorBidi" w:hAnsiTheme="minorBidi"/>
            <w:lang w:val="en-US"/>
          </w:rPr>
          <w:t xml:space="preserve">, </w:t>
        </w:r>
        <w:proofErr w:type="spellStart"/>
        <w:r w:rsidR="006938E1" w:rsidRPr="006938E1">
          <w:rPr>
            <w:rFonts w:asciiTheme="minorBidi" w:hAnsiTheme="minorBidi"/>
            <w:lang w:val="en-US"/>
          </w:rPr>
          <w:t>MathWorks</w:t>
        </w:r>
        <w:proofErr w:type="spellEnd"/>
        <w:r w:rsidR="006938E1" w:rsidRPr="006938E1">
          <w:rPr>
            <w:rFonts w:asciiTheme="minorBidi" w:hAnsiTheme="minorBidi"/>
            <w:lang w:val="en-US"/>
          </w:rPr>
          <w:t xml:space="preserve"> I</w:t>
        </w:r>
        <w:r w:rsidR="006938E1">
          <w:rPr>
            <w:rFonts w:asciiTheme="minorBidi" w:hAnsiTheme="minorBidi"/>
            <w:lang w:val="en-US"/>
          </w:rPr>
          <w:t>nc., Natick, Massachusetts, USA</w:t>
        </w:r>
      </w:ins>
      <w:ins w:id="249" w:author="Lejla Alic" w:date="2018-11-03T19:05:00Z">
        <w:r w:rsidR="00AE6239">
          <w:rPr>
            <w:rFonts w:asciiTheme="minorBidi" w:hAnsiTheme="minorBidi"/>
            <w:lang w:val="en-US"/>
          </w:rPr>
          <w:t xml:space="preserve">) </w:t>
        </w:r>
      </w:ins>
      <w:r w:rsidR="00AE6239" w:rsidRPr="00835B33">
        <w:rPr>
          <w:rFonts w:asciiTheme="minorBidi" w:hAnsiTheme="minorBidi"/>
          <w:lang w:val="en-US"/>
        </w:rPr>
        <w:t xml:space="preserve">and the data was </w:t>
      </w:r>
      <w:commentRangeStart w:id="250"/>
      <w:commentRangeStart w:id="251"/>
      <w:r w:rsidR="00AE6239" w:rsidRPr="00835B33">
        <w:rPr>
          <w:rFonts w:asciiTheme="minorBidi" w:hAnsiTheme="minorBidi"/>
          <w:lang w:val="en-US"/>
        </w:rPr>
        <w:t xml:space="preserve">normalized </w:t>
      </w:r>
      <w:commentRangeEnd w:id="250"/>
      <w:r w:rsidR="00AE6239">
        <w:rPr>
          <w:rStyle w:val="CommentReference"/>
        </w:rPr>
        <w:commentReference w:id="250"/>
      </w:r>
      <w:commentRangeEnd w:id="251"/>
      <w:r w:rsidR="00184B4F">
        <w:rPr>
          <w:rStyle w:val="CommentReference"/>
        </w:rPr>
        <w:commentReference w:id="251"/>
      </w:r>
      <w:r w:rsidR="00AE6239" w:rsidRPr="00835B33">
        <w:rPr>
          <w:rFonts w:asciiTheme="minorBidi" w:hAnsiTheme="minorBidi"/>
          <w:lang w:val="en-US"/>
        </w:rPr>
        <w:t xml:space="preserve">prior to the training. </w:t>
      </w:r>
    </w:p>
    <w:p w14:paraId="2DCC037C" w14:textId="77777777" w:rsidR="00AE6239" w:rsidRDefault="00AE6239" w:rsidP="00AE6239">
      <w:pPr>
        <w:autoSpaceDE w:val="0"/>
        <w:autoSpaceDN w:val="0"/>
        <w:adjustRightInd w:val="0"/>
        <w:spacing w:after="0" w:line="240" w:lineRule="auto"/>
        <w:jc w:val="both"/>
        <w:rPr>
          <w:rFonts w:asciiTheme="minorBidi" w:hAnsiTheme="minorBidi"/>
          <w:lang w:val="en-US"/>
        </w:rPr>
      </w:pPr>
    </w:p>
    <w:p w14:paraId="06AE6572" w14:textId="5B5809D4" w:rsidR="00AF681A" w:rsidRDefault="00AE6239" w:rsidP="008D7120">
      <w:pPr>
        <w:autoSpaceDE w:val="0"/>
        <w:autoSpaceDN w:val="0"/>
        <w:adjustRightInd w:val="0"/>
        <w:spacing w:after="0" w:line="240" w:lineRule="auto"/>
        <w:jc w:val="both"/>
        <w:rPr>
          <w:rFonts w:asciiTheme="minorBidi" w:hAnsiTheme="minorBidi"/>
          <w:lang w:val="en-US"/>
        </w:rPr>
        <w:pPrChange w:id="252" w:author="Lejla Alic" w:date="2018-11-08T19:46:00Z">
          <w:pPr>
            <w:autoSpaceDE w:val="0"/>
            <w:autoSpaceDN w:val="0"/>
            <w:adjustRightInd w:val="0"/>
            <w:spacing w:after="0" w:line="240" w:lineRule="auto"/>
            <w:jc w:val="both"/>
          </w:pPr>
        </w:pPrChange>
      </w:pPr>
      <w:r>
        <w:rPr>
          <w:rFonts w:asciiTheme="minorBidi" w:hAnsiTheme="minorBidi"/>
          <w:lang w:val="en-US"/>
        </w:rPr>
        <w:t xml:space="preserve">We have </w:t>
      </w:r>
      <w:r w:rsidRPr="00835B33">
        <w:rPr>
          <w:rFonts w:asciiTheme="minorBidi" w:hAnsiTheme="minorBidi"/>
          <w:lang w:val="en-US"/>
        </w:rPr>
        <w:t>compare</w:t>
      </w:r>
      <w:r>
        <w:rPr>
          <w:rFonts w:asciiTheme="minorBidi" w:hAnsiTheme="minorBidi"/>
          <w:lang w:val="en-US"/>
        </w:rPr>
        <w:t>d</w:t>
      </w:r>
      <w:r w:rsidRPr="00835B33">
        <w:rPr>
          <w:rFonts w:asciiTheme="minorBidi" w:hAnsiTheme="minorBidi"/>
          <w:lang w:val="en-US"/>
        </w:rPr>
        <w:t xml:space="preserve"> the performances</w:t>
      </w:r>
      <w:r>
        <w:rPr>
          <w:rFonts w:asciiTheme="minorBidi" w:hAnsiTheme="minorBidi"/>
          <w:lang w:val="en-US"/>
        </w:rPr>
        <w:t xml:space="preserve"> of a linear and non-linear SVM. </w:t>
      </w:r>
      <w:r w:rsidR="00DA00CB">
        <w:rPr>
          <w:rFonts w:asciiTheme="minorBidi" w:hAnsiTheme="minorBidi"/>
          <w:lang w:val="en-US"/>
        </w:rPr>
        <w:t>In both cases, t</w:t>
      </w:r>
      <w:r w:rsidR="00DA00CB" w:rsidRPr="00835B33">
        <w:rPr>
          <w:rFonts w:asciiTheme="minorBidi" w:hAnsiTheme="minorBidi"/>
          <w:lang w:val="en-US"/>
        </w:rPr>
        <w:t xml:space="preserve">he optimal hyperplane parameters </w:t>
      </w:r>
      <w:del w:id="253" w:author="Lejla Alic" w:date="2018-11-08T19:46:00Z">
        <w:r w:rsidR="00DA00CB" w:rsidDel="008D7120">
          <w:rPr>
            <w:rFonts w:asciiTheme="minorBidi" w:hAnsiTheme="minorBidi"/>
            <w:lang w:val="en-US"/>
          </w:rPr>
          <w:delText>defined i</w:delText>
        </w:r>
        <w:r w:rsidR="00DA00CB" w:rsidRPr="00835B33" w:rsidDel="008D7120">
          <w:rPr>
            <w:rFonts w:asciiTheme="minorBidi" w:hAnsiTheme="minorBidi"/>
            <w:lang w:val="en-US"/>
          </w:rPr>
          <w:delText xml:space="preserve">n (2) and (6) </w:delText>
        </w:r>
      </w:del>
      <w:r w:rsidR="00DA00CB" w:rsidRPr="00835B33">
        <w:rPr>
          <w:rFonts w:asciiTheme="minorBidi" w:hAnsiTheme="minorBidi"/>
          <w:lang w:val="en-US"/>
        </w:rPr>
        <w:t xml:space="preserve">were </w:t>
      </w:r>
      <w:r w:rsidR="00DA00CB">
        <w:rPr>
          <w:rFonts w:asciiTheme="minorBidi" w:hAnsiTheme="minorBidi"/>
          <w:lang w:val="en-US"/>
        </w:rPr>
        <w:t>assessed</w:t>
      </w:r>
      <w:r w:rsidR="00DA00CB" w:rsidRPr="00835B33">
        <w:rPr>
          <w:rFonts w:asciiTheme="minorBidi" w:hAnsiTheme="minorBidi"/>
          <w:lang w:val="en-US"/>
        </w:rPr>
        <w:t xml:space="preserve"> through a grid search with a view</w:t>
      </w:r>
      <w:r w:rsidR="00DA00CB">
        <w:rPr>
          <w:rFonts w:asciiTheme="minorBidi" w:hAnsiTheme="minorBidi"/>
          <w:lang w:val="en-US"/>
        </w:rPr>
        <w:t xml:space="preserve"> </w:t>
      </w:r>
      <w:r w:rsidR="00DA00CB" w:rsidRPr="00835B33">
        <w:rPr>
          <w:rFonts w:asciiTheme="minorBidi" w:hAnsiTheme="minorBidi"/>
          <w:lang w:val="en-US"/>
        </w:rPr>
        <w:t xml:space="preserve">to </w:t>
      </w:r>
      <w:r w:rsidR="00DA00CB">
        <w:rPr>
          <w:rFonts w:asciiTheme="minorBidi" w:hAnsiTheme="minorBidi"/>
          <w:lang w:val="en-US"/>
        </w:rPr>
        <w:t>maximize the sensitivity</w:t>
      </w:r>
      <w:ins w:id="254" w:author="Lejla Alic" w:date="2018-11-01T23:14:00Z">
        <w:r w:rsidR="00DA00CB">
          <w:rPr>
            <w:rFonts w:asciiTheme="minorBidi" w:hAnsiTheme="minorBidi"/>
            <w:lang w:val="en-US"/>
          </w:rPr>
          <w:t>.</w:t>
        </w:r>
      </w:ins>
      <w:r w:rsidR="00DA00CB">
        <w:rPr>
          <w:rFonts w:asciiTheme="minorBidi" w:hAnsiTheme="minorBidi"/>
          <w:lang w:val="en-US"/>
        </w:rPr>
        <w:t xml:space="preserve"> </w:t>
      </w:r>
      <w:r w:rsidR="008E1EA9">
        <w:rPr>
          <w:rStyle w:val="CommentReference"/>
        </w:rPr>
        <w:commentReference w:id="255"/>
      </w:r>
      <w:r w:rsidR="00B17855">
        <w:rPr>
          <w:rStyle w:val="CommentReference"/>
        </w:rPr>
        <w:commentReference w:id="256"/>
      </w:r>
      <w:r w:rsidR="001C4632">
        <w:rPr>
          <w:rFonts w:asciiTheme="minorBidi" w:hAnsiTheme="minorBidi"/>
          <w:lang w:val="en-US"/>
        </w:rPr>
        <w:t xml:space="preserve">To probe the influence of data set balancing on the </w:t>
      </w:r>
      <w:r>
        <w:rPr>
          <w:rFonts w:asciiTheme="minorBidi" w:hAnsiTheme="minorBidi"/>
          <w:lang w:val="en-US"/>
        </w:rPr>
        <w:t xml:space="preserve">classification </w:t>
      </w:r>
      <w:r w:rsidR="001C4632">
        <w:rPr>
          <w:rFonts w:asciiTheme="minorBidi" w:hAnsiTheme="minorBidi"/>
          <w:lang w:val="en-US"/>
        </w:rPr>
        <w:t>performance we have defined</w:t>
      </w:r>
      <w:r>
        <w:rPr>
          <w:rFonts w:asciiTheme="minorBidi" w:hAnsiTheme="minorBidi"/>
          <w:lang w:val="en-US"/>
        </w:rPr>
        <w:t xml:space="preserve"> the following</w:t>
      </w:r>
      <w:r w:rsidR="001C4632">
        <w:rPr>
          <w:rFonts w:asciiTheme="minorBidi" w:hAnsiTheme="minorBidi"/>
          <w:lang w:val="en-US"/>
        </w:rPr>
        <w:t xml:space="preserve"> two experiments:</w:t>
      </w:r>
    </w:p>
    <w:p w14:paraId="6B767F22" w14:textId="77777777" w:rsidR="001C4632" w:rsidRDefault="001C4632" w:rsidP="00AD6647">
      <w:pPr>
        <w:autoSpaceDE w:val="0"/>
        <w:autoSpaceDN w:val="0"/>
        <w:adjustRightInd w:val="0"/>
        <w:spacing w:after="0" w:line="240" w:lineRule="auto"/>
        <w:ind w:left="2124" w:hanging="2124"/>
        <w:jc w:val="both"/>
        <w:rPr>
          <w:rFonts w:asciiTheme="minorBidi" w:hAnsiTheme="minorBidi"/>
          <w:lang w:val="en-US"/>
        </w:rPr>
      </w:pPr>
      <w:r>
        <w:rPr>
          <w:rFonts w:asciiTheme="minorBidi" w:hAnsiTheme="minorBidi"/>
          <w:lang w:val="en-US"/>
        </w:rPr>
        <w:t>Experiment I:</w:t>
      </w:r>
      <w:r>
        <w:rPr>
          <w:rFonts w:asciiTheme="minorBidi" w:hAnsiTheme="minorBidi"/>
          <w:lang w:val="en-US"/>
        </w:rPr>
        <w:tab/>
        <w:t>T</w:t>
      </w:r>
      <w:r w:rsidR="00961A8F" w:rsidRPr="00835B33">
        <w:rPr>
          <w:rFonts w:asciiTheme="minorBidi" w:hAnsiTheme="minorBidi"/>
          <w:lang w:val="en-US"/>
        </w:rPr>
        <w:t xml:space="preserve">he dataset was balanced </w:t>
      </w:r>
      <w:r>
        <w:rPr>
          <w:rFonts w:asciiTheme="minorBidi" w:hAnsiTheme="minorBidi"/>
          <w:lang w:val="en-US"/>
        </w:rPr>
        <w:t>with</w:t>
      </w:r>
      <w:r w:rsidR="00961A8F" w:rsidRPr="00835B33">
        <w:rPr>
          <w:rFonts w:asciiTheme="minorBidi" w:hAnsiTheme="minorBidi"/>
          <w:lang w:val="en-US"/>
        </w:rPr>
        <w:t xml:space="preserve"> random</w:t>
      </w:r>
      <w:del w:id="257" w:author="Abbas, Hasan" w:date="2018-11-06T10:46:00Z">
        <w:r w:rsidR="00961A8F" w:rsidRPr="00835B33" w:rsidDel="00B17855">
          <w:rPr>
            <w:rFonts w:asciiTheme="minorBidi" w:hAnsiTheme="minorBidi"/>
            <w:lang w:val="en-US"/>
          </w:rPr>
          <w:delText>ly</w:delText>
        </w:r>
      </w:del>
      <w:r w:rsidR="00961A8F" w:rsidRPr="00835B33">
        <w:rPr>
          <w:rFonts w:asciiTheme="minorBidi" w:hAnsiTheme="minorBidi"/>
          <w:lang w:val="en-US"/>
        </w:rPr>
        <w:t xml:space="preserve"> under</w:t>
      </w:r>
      <w:r>
        <w:rPr>
          <w:rFonts w:asciiTheme="minorBidi" w:hAnsiTheme="minorBidi"/>
          <w:lang w:val="en-US"/>
        </w:rPr>
        <w:t>-</w:t>
      </w:r>
      <w:r w:rsidRPr="00835B33">
        <w:rPr>
          <w:rFonts w:asciiTheme="minorBidi" w:hAnsiTheme="minorBidi"/>
          <w:lang w:val="en-US"/>
        </w:rPr>
        <w:t>sampl</w:t>
      </w:r>
      <w:r>
        <w:rPr>
          <w:rFonts w:asciiTheme="minorBidi" w:hAnsiTheme="minorBidi"/>
          <w:lang w:val="en-US"/>
        </w:rPr>
        <w:t xml:space="preserve">ing </w:t>
      </w:r>
      <w:commentRangeStart w:id="258"/>
      <w:commentRangeStart w:id="259"/>
      <w:r>
        <w:rPr>
          <w:rFonts w:asciiTheme="minorBidi" w:hAnsiTheme="minorBidi"/>
          <w:lang w:val="en-US"/>
        </w:rPr>
        <w:t>of</w:t>
      </w:r>
      <w:r w:rsidRPr="00835B33">
        <w:rPr>
          <w:rFonts w:asciiTheme="minorBidi" w:hAnsiTheme="minorBidi"/>
          <w:lang w:val="en-US"/>
        </w:rPr>
        <w:t xml:space="preserve"> </w:t>
      </w:r>
      <w:r w:rsidR="00961A8F" w:rsidRPr="00835B33">
        <w:rPr>
          <w:rFonts w:asciiTheme="minorBidi" w:hAnsiTheme="minorBidi"/>
          <w:lang w:val="en-US"/>
        </w:rPr>
        <w:t>the majority class</w:t>
      </w:r>
      <w:commentRangeEnd w:id="258"/>
      <w:r>
        <w:rPr>
          <w:rStyle w:val="CommentReference"/>
        </w:rPr>
        <w:commentReference w:id="258"/>
      </w:r>
      <w:commentRangeEnd w:id="259"/>
      <w:r w:rsidR="00B17855">
        <w:rPr>
          <w:rStyle w:val="CommentReference"/>
        </w:rPr>
        <w:commentReference w:id="259"/>
      </w:r>
      <w:r w:rsidR="00961A8F" w:rsidRPr="00835B33">
        <w:rPr>
          <w:rFonts w:asciiTheme="minorBidi" w:hAnsiTheme="minorBidi"/>
          <w:lang w:val="en-US"/>
        </w:rPr>
        <w:t xml:space="preserve">, and took 160 instances from each class for the training. </w:t>
      </w:r>
    </w:p>
    <w:p w14:paraId="3BF82873" w14:textId="77777777" w:rsidR="00826213" w:rsidRDefault="001C4632">
      <w:pPr>
        <w:autoSpaceDE w:val="0"/>
        <w:autoSpaceDN w:val="0"/>
        <w:adjustRightInd w:val="0"/>
        <w:spacing w:after="0" w:line="240" w:lineRule="auto"/>
        <w:ind w:left="2127" w:hanging="2127"/>
        <w:jc w:val="both"/>
        <w:rPr>
          <w:rFonts w:asciiTheme="minorBidi" w:hAnsiTheme="minorBidi"/>
          <w:lang w:val="en-US"/>
        </w:rPr>
        <w:pPrChange w:id="260" w:author="Lejla Alic" w:date="2018-11-03T19:11:00Z">
          <w:pPr>
            <w:autoSpaceDE w:val="0"/>
            <w:autoSpaceDN w:val="0"/>
            <w:adjustRightInd w:val="0"/>
            <w:spacing w:after="0" w:line="240" w:lineRule="auto"/>
            <w:jc w:val="both"/>
          </w:pPr>
        </w:pPrChange>
      </w:pPr>
      <w:r>
        <w:rPr>
          <w:rFonts w:asciiTheme="minorBidi" w:hAnsiTheme="minorBidi"/>
          <w:lang w:val="en-US"/>
        </w:rPr>
        <w:t>Experiment II:</w:t>
      </w:r>
      <w:r>
        <w:rPr>
          <w:rFonts w:asciiTheme="minorBidi" w:hAnsiTheme="minorBidi"/>
          <w:lang w:val="en-US"/>
        </w:rPr>
        <w:tab/>
        <w:t xml:space="preserve">The dataset </w:t>
      </w:r>
      <w:r w:rsidR="00961A8F" w:rsidRPr="00835B33">
        <w:rPr>
          <w:rFonts w:asciiTheme="minorBidi" w:hAnsiTheme="minorBidi"/>
          <w:lang w:val="en-US"/>
        </w:rPr>
        <w:t xml:space="preserve">retained the </w:t>
      </w:r>
      <w:r w:rsidR="00AE6239">
        <w:rPr>
          <w:rFonts w:asciiTheme="minorBidi" w:hAnsiTheme="minorBidi"/>
          <w:lang w:val="en-US"/>
        </w:rPr>
        <w:t xml:space="preserve">unbalanced </w:t>
      </w:r>
      <w:r w:rsidR="00961A8F" w:rsidRPr="00835B33">
        <w:rPr>
          <w:rFonts w:asciiTheme="minorBidi" w:hAnsiTheme="minorBidi"/>
          <w:lang w:val="en-US"/>
        </w:rPr>
        <w:t xml:space="preserve">class </w:t>
      </w:r>
      <w:r w:rsidR="00AE6239">
        <w:rPr>
          <w:rFonts w:asciiTheme="minorBidi" w:hAnsiTheme="minorBidi"/>
          <w:lang w:val="en-US"/>
        </w:rPr>
        <w:t xml:space="preserve">distribution </w:t>
      </w:r>
      <w:r w:rsidR="00961A8F" w:rsidRPr="00835B33">
        <w:rPr>
          <w:rFonts w:asciiTheme="minorBidi" w:hAnsiTheme="minorBidi"/>
          <w:lang w:val="en-US"/>
        </w:rPr>
        <w:t>and</w:t>
      </w:r>
      <w:r w:rsidR="00AE6239">
        <w:rPr>
          <w:rFonts w:asciiTheme="minorBidi" w:hAnsiTheme="minorBidi"/>
          <w:lang w:val="en-US"/>
        </w:rPr>
        <w:t xml:space="preserve"> randomly sampled 1</w:t>
      </w:r>
      <w:ins w:id="261" w:author="Abbas, Hasan" w:date="2018-11-06T10:50:00Z">
        <w:r w:rsidR="00B17855">
          <w:rPr>
            <w:rFonts w:asciiTheme="minorBidi" w:hAnsiTheme="minorBidi"/>
            <w:lang w:val="en-US"/>
          </w:rPr>
          <w:t>,</w:t>
        </w:r>
      </w:ins>
      <w:r w:rsidR="00AE6239">
        <w:rPr>
          <w:rFonts w:asciiTheme="minorBidi" w:hAnsiTheme="minorBidi"/>
          <w:lang w:val="en-US"/>
        </w:rPr>
        <w:t xml:space="preserve">200 (out of 1281 </w:t>
      </w:r>
      <w:ins w:id="262" w:author="Abbas, Hasan" w:date="2018-11-06T10:50:00Z">
        <w:r w:rsidR="00B17855">
          <w:rPr>
            <w:rFonts w:asciiTheme="minorBidi" w:hAnsiTheme="minorBidi"/>
            <w:lang w:val="en-US"/>
          </w:rPr>
          <w:t xml:space="preserve">instances) </w:t>
        </w:r>
      </w:ins>
      <w:del w:id="263" w:author="Abbas, Hasan" w:date="2018-11-06T10:50:00Z">
        <w:r w:rsidR="00AE6239" w:rsidDel="00B17855">
          <w:rPr>
            <w:rFonts w:asciiTheme="minorBidi" w:hAnsiTheme="minorBidi"/>
            <w:lang w:val="en-US"/>
          </w:rPr>
          <w:delText xml:space="preserve">available </w:delText>
        </w:r>
        <w:r w:rsidR="00961A8F" w:rsidRPr="00835B33" w:rsidDel="00B17855">
          <w:rPr>
            <w:rFonts w:asciiTheme="minorBidi" w:hAnsiTheme="minorBidi"/>
            <w:lang w:val="en-US"/>
          </w:rPr>
          <w:delText>1</w:delText>
        </w:r>
        <w:r w:rsidR="00826213" w:rsidDel="00B17855">
          <w:rPr>
            <w:rFonts w:asciiTheme="minorBidi" w:hAnsiTheme="minorBidi"/>
            <w:lang w:val="en-US"/>
          </w:rPr>
          <w:delText>,</w:delText>
        </w:r>
        <w:r w:rsidR="00961A8F" w:rsidRPr="00835B33" w:rsidDel="00B17855">
          <w:rPr>
            <w:rFonts w:asciiTheme="minorBidi" w:hAnsiTheme="minorBidi"/>
            <w:lang w:val="en-US"/>
          </w:rPr>
          <w:delText xml:space="preserve">360 samples </w:delText>
        </w:r>
      </w:del>
      <w:r w:rsidR="00961A8F" w:rsidRPr="00835B33">
        <w:rPr>
          <w:rFonts w:asciiTheme="minorBidi" w:hAnsiTheme="minorBidi"/>
          <w:lang w:val="en-US"/>
        </w:rPr>
        <w:t xml:space="preserve">to generate the training set that contained 160 and </w:t>
      </w:r>
      <w:r w:rsidR="00AE6239">
        <w:rPr>
          <w:rFonts w:asciiTheme="minorBidi" w:hAnsiTheme="minorBidi"/>
          <w:lang w:val="en-US"/>
        </w:rPr>
        <w:t xml:space="preserve">randomly samples </w:t>
      </w:r>
      <w:r w:rsidR="00961A8F" w:rsidRPr="00835B33">
        <w:rPr>
          <w:rFonts w:asciiTheme="minorBidi" w:hAnsiTheme="minorBidi"/>
          <w:lang w:val="en-US"/>
        </w:rPr>
        <w:t>1</w:t>
      </w:r>
      <w:r w:rsidR="00826213">
        <w:rPr>
          <w:rFonts w:asciiTheme="minorBidi" w:hAnsiTheme="minorBidi"/>
          <w:lang w:val="en-US"/>
        </w:rPr>
        <w:t>,</w:t>
      </w:r>
      <w:r w:rsidR="00961A8F" w:rsidRPr="00835B33">
        <w:rPr>
          <w:rFonts w:asciiTheme="minorBidi" w:hAnsiTheme="minorBidi"/>
          <w:lang w:val="en-US"/>
        </w:rPr>
        <w:t xml:space="preserve">200 instances of the diabetic and healthy classes respectively. </w:t>
      </w:r>
    </w:p>
    <w:p w14:paraId="3A34893D" w14:textId="77777777" w:rsidR="008B3FAA" w:rsidRDefault="008B3FAA" w:rsidP="00826213">
      <w:pPr>
        <w:autoSpaceDE w:val="0"/>
        <w:autoSpaceDN w:val="0"/>
        <w:adjustRightInd w:val="0"/>
        <w:spacing w:after="0" w:line="240" w:lineRule="auto"/>
        <w:jc w:val="both"/>
        <w:rPr>
          <w:rFonts w:asciiTheme="minorBidi" w:hAnsiTheme="minorBidi"/>
          <w:lang w:val="en-US"/>
        </w:rPr>
      </w:pPr>
    </w:p>
    <w:p w14:paraId="0C81AB40" w14:textId="77777777" w:rsidR="008B3FAA" w:rsidRPr="00835B33" w:rsidRDefault="008B3FAA" w:rsidP="00826213">
      <w:pPr>
        <w:autoSpaceDE w:val="0"/>
        <w:autoSpaceDN w:val="0"/>
        <w:adjustRightInd w:val="0"/>
        <w:spacing w:after="0" w:line="240" w:lineRule="auto"/>
        <w:jc w:val="both"/>
        <w:rPr>
          <w:rFonts w:asciiTheme="minorBidi" w:hAnsiTheme="minorBidi"/>
          <w:lang w:val="en-US"/>
        </w:rPr>
      </w:pPr>
    </w:p>
    <w:p w14:paraId="659371AB" w14:textId="55791500" w:rsidR="00961A8F" w:rsidRDefault="008D7120" w:rsidP="008D7120">
      <w:pPr>
        <w:autoSpaceDE w:val="0"/>
        <w:autoSpaceDN w:val="0"/>
        <w:adjustRightInd w:val="0"/>
        <w:spacing w:after="0" w:line="240" w:lineRule="auto"/>
        <w:jc w:val="both"/>
        <w:rPr>
          <w:rFonts w:asciiTheme="minorBidi" w:hAnsiTheme="minorBidi"/>
          <w:lang w:val="en-US"/>
        </w:rPr>
        <w:pPrChange w:id="264" w:author="Lejla Alic" w:date="2018-11-08T19:48:00Z">
          <w:pPr>
            <w:autoSpaceDE w:val="0"/>
            <w:autoSpaceDN w:val="0"/>
            <w:adjustRightInd w:val="0"/>
            <w:spacing w:after="0" w:line="240" w:lineRule="auto"/>
            <w:jc w:val="both"/>
          </w:pPr>
        </w:pPrChange>
      </w:pPr>
      <w:ins w:id="265" w:author="Lejla Alic" w:date="2018-11-08T19:47:00Z">
        <w:r>
          <w:rPr>
            <w:rFonts w:asciiTheme="minorBidi" w:hAnsiTheme="minorBidi"/>
            <w:lang w:val="en-US"/>
          </w:rPr>
          <w:t xml:space="preserve">For both experiments, we used ten </w:t>
        </w:r>
      </w:ins>
      <w:ins w:id="266" w:author="Lejla Alic" w:date="2018-11-08T19:48:00Z">
        <w:r>
          <w:rPr>
            <w:rFonts w:asciiTheme="minorBidi" w:hAnsiTheme="minorBidi"/>
            <w:lang w:val="en-US"/>
          </w:rPr>
          <w:t xml:space="preserve">most relevant features </w:t>
        </w:r>
      </w:ins>
      <w:ins w:id="267" w:author="Lejla Alic" w:date="2018-11-08T19:47:00Z">
        <w:r>
          <w:rPr>
            <w:rFonts w:asciiTheme="minorBidi" w:hAnsiTheme="minorBidi"/>
            <w:lang w:val="en-US"/>
          </w:rPr>
          <w:t xml:space="preserve">shortlisted </w:t>
        </w:r>
      </w:ins>
      <w:ins w:id="268" w:author="Lejla Alic" w:date="2018-11-08T19:48:00Z">
        <w:r>
          <w:rPr>
            <w:rFonts w:asciiTheme="minorBidi" w:hAnsiTheme="minorBidi"/>
            <w:lang w:val="en-US"/>
          </w:rPr>
          <w:t>during feature selection procedure.</w:t>
        </w:r>
      </w:ins>
    </w:p>
    <w:sectPr w:rsidR="00961A8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Lejla Alic" w:date="2018-11-07T22:51:00Z" w:initials="LA">
    <w:p w14:paraId="4126415C" w14:textId="77777777" w:rsidR="00B027C0" w:rsidRPr="009E3AD6" w:rsidRDefault="00B027C0">
      <w:pPr>
        <w:pStyle w:val="CommentText"/>
        <w:rPr>
          <w:lang w:val="en-US"/>
        </w:rPr>
      </w:pPr>
      <w:r>
        <w:rPr>
          <w:rStyle w:val="CommentReference"/>
        </w:rPr>
        <w:annotationRef/>
      </w:r>
      <w:r w:rsidR="00FC178B" w:rsidRPr="009E3AD6">
        <w:rPr>
          <w:lang w:val="en-US"/>
        </w:rPr>
        <w:t>this number has to be included in Abstract</w:t>
      </w:r>
    </w:p>
  </w:comment>
  <w:comment w:id="7" w:author="Abbas, Hasan" w:date="2018-11-07T22:51:00Z" w:initials="AH">
    <w:p w14:paraId="73A6468E" w14:textId="77777777" w:rsidR="009D34BD" w:rsidRPr="00B968E6" w:rsidRDefault="009D34BD">
      <w:pPr>
        <w:pStyle w:val="CommentText"/>
        <w:rPr>
          <w:lang w:val="en-US"/>
        </w:rPr>
      </w:pPr>
      <w:r>
        <w:rPr>
          <w:rStyle w:val="CommentReference"/>
        </w:rPr>
        <w:annotationRef/>
      </w:r>
      <w:r w:rsidRPr="00B968E6">
        <w:rPr>
          <w:lang w:val="en-US"/>
        </w:rPr>
        <w:t>In my opinion, shouldn’t we focus more on the technique rather than the data in the abstract?</w:t>
      </w:r>
    </w:p>
  </w:comment>
  <w:comment w:id="15" w:author="Lejla Alic" w:date="2018-11-07T22:51:00Z" w:initials="LA">
    <w:p w14:paraId="4CEDA827" w14:textId="77777777" w:rsidR="007D40BD" w:rsidRPr="007D7168" w:rsidRDefault="007D40BD" w:rsidP="007D40BD">
      <w:pPr>
        <w:pStyle w:val="CommentText"/>
        <w:rPr>
          <w:lang w:val="en-US"/>
        </w:rPr>
      </w:pPr>
      <w:r>
        <w:rPr>
          <w:rStyle w:val="CommentReference"/>
        </w:rPr>
        <w:annotationRef/>
      </w:r>
      <w:r w:rsidRPr="007D7168">
        <w:rPr>
          <w:lang w:val="en-US"/>
        </w:rPr>
        <w:t xml:space="preserve">Please check if a long capture is something is preferred by IEEE. </w:t>
      </w:r>
    </w:p>
  </w:comment>
  <w:comment w:id="16" w:author="Abbas, Hasan" w:date="2018-11-07T22:51:00Z" w:initials="AH">
    <w:p w14:paraId="5458AFAA" w14:textId="77777777" w:rsidR="009D34BD" w:rsidRPr="00B968E6" w:rsidRDefault="009D34BD">
      <w:pPr>
        <w:pStyle w:val="CommentText"/>
        <w:rPr>
          <w:lang w:val="en-US"/>
        </w:rPr>
      </w:pPr>
      <w:r>
        <w:rPr>
          <w:rStyle w:val="CommentReference"/>
        </w:rPr>
        <w:annotationRef/>
      </w:r>
      <w:r w:rsidRPr="00B968E6">
        <w:rPr>
          <w:lang w:val="en-US"/>
        </w:rPr>
        <w:t>IEEE prefers details in the text over the caption</w:t>
      </w:r>
    </w:p>
  </w:comment>
  <w:comment w:id="31" w:author="Abbas, Hasan" w:date="2018-11-07T22:51:00Z" w:initials="AH">
    <w:p w14:paraId="6958023E" w14:textId="77777777" w:rsidR="00F477D5" w:rsidRPr="00B968E6" w:rsidRDefault="00F477D5">
      <w:pPr>
        <w:pStyle w:val="CommentText"/>
        <w:rPr>
          <w:lang w:val="en-US"/>
        </w:rPr>
      </w:pPr>
      <w:r>
        <w:rPr>
          <w:rStyle w:val="CommentReference"/>
        </w:rPr>
        <w:annotationRef/>
      </w:r>
      <w:r w:rsidRPr="00B968E6">
        <w:rPr>
          <w:lang w:val="en-US"/>
        </w:rPr>
        <w:t>CHANGE DMI TO T2DM</w:t>
      </w:r>
    </w:p>
  </w:comment>
  <w:comment w:id="36" w:author="Lejla Alic" w:date="2018-11-07T22:51:00Z" w:initials="LA">
    <w:p w14:paraId="705AFD88" w14:textId="77777777" w:rsidR="00B027C0" w:rsidRPr="009E3AD6" w:rsidRDefault="00B027C0">
      <w:pPr>
        <w:pStyle w:val="CommentText"/>
        <w:rPr>
          <w:lang w:val="en-US"/>
        </w:rPr>
      </w:pPr>
      <w:r>
        <w:rPr>
          <w:rStyle w:val="CommentReference"/>
        </w:rPr>
        <w:annotationRef/>
      </w:r>
      <w:r w:rsidR="00FC178B" w:rsidRPr="009E3AD6">
        <w:rPr>
          <w:lang w:val="en-US"/>
        </w:rPr>
        <w:t xml:space="preserve">please use T2DM in the </w:t>
      </w:r>
      <w:proofErr w:type="spellStart"/>
      <w:r w:rsidR="00FC178B" w:rsidRPr="009E3AD6">
        <w:rPr>
          <w:lang w:val="en-US"/>
        </w:rPr>
        <w:t>tabe</w:t>
      </w:r>
      <w:r w:rsidR="007373A4">
        <w:rPr>
          <w:lang w:val="en-US"/>
        </w:rPr>
        <w:t>l</w:t>
      </w:r>
      <w:proofErr w:type="spellEnd"/>
      <w:r w:rsidR="00FC178B" w:rsidRPr="009E3AD6">
        <w:rPr>
          <w:lang w:val="en-US"/>
        </w:rPr>
        <w:t xml:space="preserve"> too</w:t>
      </w:r>
    </w:p>
  </w:comment>
  <w:comment w:id="37" w:author="Abbas, Hasan" w:date="2018-11-07T22:51:00Z" w:initials="AH">
    <w:p w14:paraId="6DBD31A8" w14:textId="77777777" w:rsidR="00F477D5" w:rsidRPr="00B968E6" w:rsidRDefault="00F477D5">
      <w:pPr>
        <w:pStyle w:val="CommentText"/>
        <w:rPr>
          <w:lang w:val="en-US"/>
        </w:rPr>
      </w:pPr>
      <w:r>
        <w:rPr>
          <w:rStyle w:val="CommentReference"/>
        </w:rPr>
        <w:annotationRef/>
      </w:r>
      <w:r w:rsidRPr="00B968E6">
        <w:rPr>
          <w:lang w:val="en-US"/>
        </w:rPr>
        <w:t>OK, I’ll change that</w:t>
      </w:r>
    </w:p>
  </w:comment>
  <w:comment w:id="39" w:author="Lejla Alic" w:date="2018-11-07T22:51:00Z" w:initials="LA">
    <w:p w14:paraId="0E26DF90" w14:textId="77777777" w:rsidR="007373A4" w:rsidRPr="007373A4" w:rsidRDefault="007373A4">
      <w:pPr>
        <w:pStyle w:val="CommentText"/>
        <w:rPr>
          <w:lang w:val="en-US"/>
        </w:rPr>
      </w:pPr>
      <w:r>
        <w:rPr>
          <w:rStyle w:val="CommentReference"/>
        </w:rPr>
        <w:annotationRef/>
      </w:r>
      <w:r w:rsidR="00F4090B" w:rsidRPr="007373A4">
        <w:rPr>
          <w:lang w:val="en-US"/>
        </w:rPr>
        <w:t xml:space="preserve">It </w:t>
      </w:r>
      <w:r w:rsidRPr="007373A4">
        <w:rPr>
          <w:lang w:val="en-US"/>
        </w:rPr>
        <w:t xml:space="preserve">would be interesting to separate this % to gender and </w:t>
      </w:r>
      <w:proofErr w:type="spellStart"/>
      <w:r w:rsidRPr="007373A4">
        <w:rPr>
          <w:lang w:val="en-US"/>
        </w:rPr>
        <w:t>etnicity</w:t>
      </w:r>
      <w:proofErr w:type="spellEnd"/>
      <w:r w:rsidRPr="007373A4">
        <w:rPr>
          <w:lang w:val="en-US"/>
        </w:rPr>
        <w:t xml:space="preserve"> --- if we had that information. </w:t>
      </w:r>
    </w:p>
  </w:comment>
  <w:comment w:id="40" w:author="Abbas, Hasan" w:date="2018-11-07T22:51:00Z" w:initials="AH">
    <w:p w14:paraId="045B4F96" w14:textId="77777777" w:rsidR="00F477D5" w:rsidRPr="00B968E6" w:rsidRDefault="00F477D5">
      <w:pPr>
        <w:pStyle w:val="CommentText"/>
        <w:rPr>
          <w:lang w:val="en-US"/>
        </w:rPr>
      </w:pPr>
      <w:r>
        <w:rPr>
          <w:rStyle w:val="CommentReference"/>
        </w:rPr>
        <w:annotationRef/>
      </w:r>
      <w:r w:rsidRPr="00B968E6">
        <w:rPr>
          <w:lang w:val="en-US"/>
        </w:rPr>
        <w:t xml:space="preserve">We </w:t>
      </w:r>
      <w:proofErr w:type="spellStart"/>
      <w:r w:rsidRPr="00B968E6">
        <w:rPr>
          <w:lang w:val="en-US"/>
        </w:rPr>
        <w:t>dont</w:t>
      </w:r>
      <w:proofErr w:type="spellEnd"/>
      <w:r w:rsidRPr="00B968E6">
        <w:rPr>
          <w:lang w:val="en-US"/>
        </w:rPr>
        <w:t xml:space="preserve"> have gender data but we can describe the prevalence in terms of ethnicity</w:t>
      </w:r>
    </w:p>
  </w:comment>
  <w:comment w:id="38" w:author="Abbas, Hasan" w:date="2018-11-07T22:51:00Z" w:initials="AH">
    <w:p w14:paraId="3E08F0C7" w14:textId="77777777" w:rsidR="00F477D5" w:rsidRPr="00B968E6" w:rsidRDefault="00F477D5">
      <w:pPr>
        <w:pStyle w:val="CommentText"/>
        <w:rPr>
          <w:lang w:val="en-US"/>
        </w:rPr>
      </w:pPr>
      <w:r>
        <w:rPr>
          <w:rStyle w:val="CommentReference"/>
        </w:rPr>
        <w:annotationRef/>
      </w:r>
      <w:r w:rsidRPr="00B968E6">
        <w:rPr>
          <w:lang w:val="en-US"/>
        </w:rPr>
        <w:t xml:space="preserve">Determine distribution of T2DM in </w:t>
      </w:r>
      <w:proofErr w:type="spellStart"/>
      <w:r w:rsidRPr="00B968E6">
        <w:rPr>
          <w:lang w:val="en-US"/>
        </w:rPr>
        <w:t>tersms</w:t>
      </w:r>
      <w:proofErr w:type="spellEnd"/>
      <w:r w:rsidRPr="00B968E6">
        <w:rPr>
          <w:lang w:val="en-US"/>
        </w:rPr>
        <w:t xml:space="preserve"> of ethnicity</w:t>
      </w:r>
    </w:p>
  </w:comment>
  <w:comment w:id="41" w:author="Abbas, Hasan" w:date="2018-11-07T22:51:00Z" w:initials="AH">
    <w:p w14:paraId="7809E07A" w14:textId="77777777" w:rsidR="00F477D5" w:rsidRPr="00B968E6" w:rsidRDefault="00F477D5">
      <w:pPr>
        <w:pStyle w:val="CommentText"/>
        <w:rPr>
          <w:lang w:val="en-US"/>
        </w:rPr>
      </w:pPr>
      <w:r>
        <w:rPr>
          <w:rStyle w:val="CommentReference"/>
        </w:rPr>
        <w:annotationRef/>
      </w:r>
    </w:p>
  </w:comment>
  <w:comment w:id="47" w:author="Abbas, Hasan" w:date="2018-11-07T22:51:00Z" w:initials="AH">
    <w:p w14:paraId="2DF58E86" w14:textId="77777777" w:rsidR="00F477D5" w:rsidRPr="00B968E6" w:rsidRDefault="00F477D5">
      <w:pPr>
        <w:pStyle w:val="CommentText"/>
        <w:rPr>
          <w:lang w:val="en-US"/>
        </w:rPr>
      </w:pPr>
      <w:r>
        <w:rPr>
          <w:rStyle w:val="CommentReference"/>
        </w:rPr>
        <w:annotationRef/>
      </w:r>
      <w:r w:rsidRPr="00B968E6">
        <w:rPr>
          <w:lang w:val="en-US"/>
        </w:rPr>
        <w:t>CHANGE 0 label to BASELINE</w:t>
      </w:r>
    </w:p>
  </w:comment>
  <w:comment w:id="49" w:author="Lejla Alic" w:date="2018-11-07T22:51:00Z" w:initials="LA">
    <w:p w14:paraId="40697B3A" w14:textId="77777777" w:rsidR="009145C1" w:rsidRPr="009145C1" w:rsidRDefault="009145C1" w:rsidP="00B246F8">
      <w:pPr>
        <w:pStyle w:val="CommentText"/>
        <w:rPr>
          <w:lang w:val="en-US"/>
        </w:rPr>
      </w:pPr>
      <w:r>
        <w:rPr>
          <w:rStyle w:val="CommentReference"/>
        </w:rPr>
        <w:annotationRef/>
      </w:r>
      <w:r w:rsidRPr="009145C1">
        <w:rPr>
          <w:lang w:val="en-US"/>
        </w:rPr>
        <w:t>No need to define this acronym –</w:t>
      </w:r>
      <w:r>
        <w:rPr>
          <w:lang w:val="en-US"/>
        </w:rPr>
        <w:t xml:space="preserve"> </w:t>
      </w:r>
      <w:r w:rsidRPr="009145C1">
        <w:rPr>
          <w:lang w:val="en-US"/>
        </w:rPr>
        <w:t xml:space="preserve">unless you will use it later on! </w:t>
      </w:r>
      <w:r>
        <w:rPr>
          <w:lang w:val="en-US"/>
        </w:rPr>
        <w:t>So fat I have no</w:t>
      </w:r>
      <w:r w:rsidR="00B246F8">
        <w:rPr>
          <w:lang w:val="en-US"/>
        </w:rPr>
        <w:t>t</w:t>
      </w:r>
      <w:r>
        <w:rPr>
          <w:lang w:val="en-US"/>
        </w:rPr>
        <w:t xml:space="preserve"> spotted any use of SRM</w:t>
      </w:r>
    </w:p>
  </w:comment>
  <w:comment w:id="50" w:author="Abbas, Hasan" w:date="2018-11-07T22:51:00Z" w:initials="AH">
    <w:p w14:paraId="29A94407" w14:textId="77777777" w:rsidR="00F477D5" w:rsidRPr="00B968E6" w:rsidRDefault="00F477D5">
      <w:pPr>
        <w:pStyle w:val="CommentText"/>
        <w:rPr>
          <w:lang w:val="en-US"/>
        </w:rPr>
      </w:pPr>
      <w:r>
        <w:rPr>
          <w:rStyle w:val="CommentReference"/>
        </w:rPr>
        <w:annotationRef/>
      </w:r>
      <w:r w:rsidRPr="00B968E6">
        <w:rPr>
          <w:lang w:val="en-US"/>
        </w:rPr>
        <w:t>agree</w:t>
      </w:r>
    </w:p>
  </w:comment>
  <w:comment w:id="74" w:author="Lejla Alic" w:date="2018-11-07T22:51:00Z" w:initials="LA">
    <w:p w14:paraId="5DA37FDB" w14:textId="77777777" w:rsidR="00826213" w:rsidRPr="00826213" w:rsidRDefault="00826213">
      <w:pPr>
        <w:pStyle w:val="CommentText"/>
        <w:rPr>
          <w:lang w:val="en-US"/>
        </w:rPr>
      </w:pPr>
      <w:r>
        <w:rPr>
          <w:rStyle w:val="CommentReference"/>
        </w:rPr>
        <w:annotationRef/>
      </w:r>
      <w:r w:rsidRPr="00826213">
        <w:rPr>
          <w:lang w:val="en-US"/>
        </w:rPr>
        <w:t xml:space="preserve">I think this is trivial </w:t>
      </w:r>
      <w:proofErr w:type="spellStart"/>
      <w:r w:rsidRPr="00826213">
        <w:rPr>
          <w:lang w:val="en-US"/>
        </w:rPr>
        <w:t>tob</w:t>
      </w:r>
      <w:proofErr w:type="spellEnd"/>
      <w:r w:rsidRPr="00826213">
        <w:rPr>
          <w:lang w:val="en-US"/>
        </w:rPr>
        <w:t xml:space="preserve"> e included here. </w:t>
      </w:r>
      <w:r>
        <w:rPr>
          <w:lang w:val="en-US"/>
        </w:rPr>
        <w:t xml:space="preserve">You could put a reference if necessary! </w:t>
      </w:r>
    </w:p>
  </w:comment>
  <w:comment w:id="122" w:author="Lejla Alic" w:date="2018-11-07T22:51:00Z" w:initials="LA">
    <w:p w14:paraId="0609FF02" w14:textId="4517583D" w:rsidR="00D45ABA" w:rsidRPr="00D45ABA" w:rsidRDefault="00D45ABA">
      <w:pPr>
        <w:pStyle w:val="CommentText"/>
        <w:rPr>
          <w:lang w:val="en-US"/>
        </w:rPr>
      </w:pPr>
      <w:r>
        <w:rPr>
          <w:rStyle w:val="CommentReference"/>
        </w:rPr>
        <w:annotationRef/>
      </w:r>
      <w:r w:rsidRPr="00D45ABA">
        <w:rPr>
          <w:lang w:val="en-US"/>
        </w:rPr>
        <w:t xml:space="preserve">It misses the second part here … </w:t>
      </w:r>
      <w:proofErr w:type="spellStart"/>
      <w:r w:rsidRPr="00D45ABA">
        <w:rPr>
          <w:lang w:val="en-US"/>
        </w:rPr>
        <w:t>insulogenic</w:t>
      </w:r>
      <w:proofErr w:type="spellEnd"/>
      <w:r w:rsidRPr="00D45ABA">
        <w:rPr>
          <w:lang w:val="en-US"/>
        </w:rPr>
        <w:t xml:space="preserve"> index? </w:t>
      </w:r>
    </w:p>
  </w:comment>
  <w:comment w:id="114" w:author="Lejla Alic" w:date="2018-11-07T22:51:00Z" w:initials="LA">
    <w:p w14:paraId="379E622F" w14:textId="1AA3A374" w:rsidR="00D76144" w:rsidRPr="00D76144" w:rsidRDefault="00D76144">
      <w:pPr>
        <w:pStyle w:val="CommentText"/>
        <w:rPr>
          <w:lang w:val="en-US"/>
        </w:rPr>
      </w:pPr>
      <w:r>
        <w:rPr>
          <w:rStyle w:val="CommentReference"/>
        </w:rPr>
        <w:annotationRef/>
      </w:r>
      <w:r w:rsidRPr="00D76144">
        <w:rPr>
          <w:lang w:val="en-US"/>
        </w:rPr>
        <w:t xml:space="preserve">Please fill in which features! </w:t>
      </w:r>
    </w:p>
  </w:comment>
  <w:comment w:id="130" w:author="Lejla Alic" w:date="2018-11-07T22:51:00Z" w:initials="LA">
    <w:p w14:paraId="4F47743B" w14:textId="77777777" w:rsidR="00D45ABA" w:rsidRDefault="00D45ABA" w:rsidP="00D45ABA">
      <w:pPr>
        <w:pStyle w:val="CommentText"/>
      </w:pPr>
      <w:r>
        <w:rPr>
          <w:rStyle w:val="CommentReference"/>
        </w:rPr>
        <w:annotationRef/>
      </w:r>
      <w:r>
        <w:rPr>
          <w:noProof/>
          <w:lang w:eastAsia="nl-NL"/>
        </w:rPr>
        <w:drawing>
          <wp:inline distT="0" distB="0" distL="0" distR="0" wp14:anchorId="3752D7B7" wp14:editId="002A6021">
            <wp:extent cx="3842385" cy="531939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2385" cy="5319395"/>
                    </a:xfrm>
                    <a:prstGeom prst="rect">
                      <a:avLst/>
                    </a:prstGeom>
                    <a:noFill/>
                    <a:ln>
                      <a:noFill/>
                    </a:ln>
                  </pic:spPr>
                </pic:pic>
              </a:graphicData>
            </a:graphic>
          </wp:inline>
        </w:drawing>
      </w:r>
    </w:p>
    <w:p w14:paraId="2B62A690" w14:textId="0342DE32" w:rsidR="00D45ABA" w:rsidRPr="00D45ABA" w:rsidRDefault="00D45ABA" w:rsidP="00D45ABA">
      <w:pPr>
        <w:pStyle w:val="CommentText"/>
        <w:rPr>
          <w:lang w:val="en-US"/>
        </w:rPr>
      </w:pPr>
      <w:r w:rsidRPr="00D45ABA">
        <w:rPr>
          <w:lang w:val="en-US"/>
        </w:rPr>
        <w:t xml:space="preserve">Something similar to </w:t>
      </w:r>
      <w:r>
        <w:rPr>
          <w:lang w:val="en-US"/>
        </w:rPr>
        <w:t>t</w:t>
      </w:r>
      <w:r w:rsidRPr="00D45ABA">
        <w:rPr>
          <w:lang w:val="en-US"/>
        </w:rPr>
        <w:t>his figure!</w:t>
      </w:r>
    </w:p>
  </w:comment>
  <w:comment w:id="156" w:author="Lejla Alic" w:date="2018-11-08T19:16:00Z" w:initials="LA">
    <w:p w14:paraId="1EF6B90B" w14:textId="77777777" w:rsidR="00252CAA" w:rsidRPr="00760956" w:rsidRDefault="00252CAA" w:rsidP="00252CAA">
      <w:pPr>
        <w:pStyle w:val="CommentText"/>
        <w:rPr>
          <w:lang w:val="en-US"/>
        </w:rPr>
      </w:pPr>
      <w:r>
        <w:rPr>
          <w:rStyle w:val="CommentReference"/>
        </w:rPr>
        <w:annotationRef/>
      </w:r>
      <w:r w:rsidRPr="00760956">
        <w:rPr>
          <w:lang w:val="en-US"/>
        </w:rPr>
        <w:t xml:space="preserve">This is for conclusion!! </w:t>
      </w:r>
    </w:p>
  </w:comment>
  <w:comment w:id="232" w:author="Lejla Alic" w:date="2018-11-07T22:51:00Z" w:initials="LA">
    <w:p w14:paraId="666554D9" w14:textId="77777777" w:rsidR="00AE6239" w:rsidRPr="00AE6239" w:rsidRDefault="00AE6239">
      <w:pPr>
        <w:pStyle w:val="CommentText"/>
        <w:rPr>
          <w:lang w:val="en-US"/>
        </w:rPr>
      </w:pPr>
      <w:r>
        <w:rPr>
          <w:rStyle w:val="CommentReference"/>
        </w:rPr>
        <w:annotationRef/>
      </w:r>
      <w:r w:rsidRPr="00AE6239">
        <w:rPr>
          <w:lang w:val="en-US"/>
        </w:rPr>
        <w:t xml:space="preserve">Is this trough? For all classifications? </w:t>
      </w:r>
      <w:r>
        <w:rPr>
          <w:lang w:val="en-US"/>
        </w:rPr>
        <w:t xml:space="preserve">Are there also other entries removed – for missing data? </w:t>
      </w:r>
    </w:p>
  </w:comment>
  <w:comment w:id="233" w:author="Abbas, Hasan" w:date="2018-11-07T22:51:00Z" w:initials="AH">
    <w:p w14:paraId="58750523" w14:textId="77777777" w:rsidR="00184B4F" w:rsidRPr="00B968E6" w:rsidRDefault="00184B4F">
      <w:pPr>
        <w:pStyle w:val="CommentText"/>
        <w:rPr>
          <w:lang w:val="en-US"/>
        </w:rPr>
      </w:pPr>
      <w:r>
        <w:rPr>
          <w:rStyle w:val="CommentReference"/>
        </w:rPr>
        <w:annotationRef/>
      </w:r>
      <w:r w:rsidRPr="00B968E6">
        <w:rPr>
          <w:lang w:val="en-US"/>
        </w:rPr>
        <w:t>Yes we removed the CVD entries as well as any that had a zero, missing value or infinity.</w:t>
      </w:r>
    </w:p>
  </w:comment>
  <w:comment w:id="246" w:author="Lejla Alic" w:date="2018-11-07T22:51:00Z" w:initials="LA">
    <w:p w14:paraId="113F40FB" w14:textId="6FC0C5E0" w:rsidR="006938E1" w:rsidRPr="004B4650" w:rsidRDefault="006938E1">
      <w:pPr>
        <w:pStyle w:val="CommentText"/>
        <w:rPr>
          <w:lang w:val="en-US"/>
        </w:rPr>
      </w:pPr>
      <w:r>
        <w:rPr>
          <w:rStyle w:val="CommentReference"/>
        </w:rPr>
        <w:annotationRef/>
      </w:r>
      <w:r w:rsidRPr="004B4650">
        <w:rPr>
          <w:lang w:val="en-US"/>
        </w:rPr>
        <w:t>???</w:t>
      </w:r>
    </w:p>
  </w:comment>
  <w:comment w:id="250" w:author="Lejla Alic" w:date="2018-11-07T22:51:00Z" w:initials="LA">
    <w:p w14:paraId="1C52F6AB" w14:textId="77777777" w:rsidR="00AE6239" w:rsidRPr="00AE6239" w:rsidRDefault="00AE6239" w:rsidP="00AE6239">
      <w:pPr>
        <w:pStyle w:val="CommentText"/>
        <w:rPr>
          <w:lang w:val="en-US"/>
        </w:rPr>
      </w:pPr>
      <w:r>
        <w:rPr>
          <w:rStyle w:val="CommentReference"/>
        </w:rPr>
        <w:annotationRef/>
      </w:r>
      <w:r w:rsidRPr="00AE6239">
        <w:rPr>
          <w:lang w:val="en-US"/>
        </w:rPr>
        <w:t xml:space="preserve">normalized how? </w:t>
      </w:r>
    </w:p>
  </w:comment>
  <w:comment w:id="251" w:author="Abbas, Hasan" w:date="2018-11-07T22:51:00Z" w:initials="AH">
    <w:p w14:paraId="35CDC7A0" w14:textId="77777777" w:rsidR="00184B4F" w:rsidRPr="00B968E6" w:rsidRDefault="00184B4F">
      <w:pPr>
        <w:pStyle w:val="CommentText"/>
        <w:rPr>
          <w:lang w:val="en-US"/>
        </w:rPr>
      </w:pPr>
      <w:r>
        <w:rPr>
          <w:rStyle w:val="CommentReference"/>
        </w:rPr>
        <w:annotationRef/>
      </w:r>
      <w:r w:rsidR="00B17855" w:rsidRPr="00B968E6">
        <w:rPr>
          <w:lang w:val="en-US"/>
        </w:rPr>
        <w:t xml:space="preserve">The </w:t>
      </w:r>
      <w:proofErr w:type="spellStart"/>
      <w:r w:rsidR="00B17855" w:rsidRPr="00B968E6">
        <w:rPr>
          <w:lang w:val="en-US"/>
        </w:rPr>
        <w:t>svmtrain</w:t>
      </w:r>
      <w:proofErr w:type="spellEnd"/>
      <w:r w:rsidR="00B17855" w:rsidRPr="00B968E6">
        <w:rPr>
          <w:lang w:val="en-US"/>
        </w:rPr>
        <w:t xml:space="preserve"> function has an option </w:t>
      </w:r>
      <w:proofErr w:type="spellStart"/>
      <w:r w:rsidR="00B17855" w:rsidRPr="00B968E6">
        <w:rPr>
          <w:lang w:val="en-US"/>
        </w:rPr>
        <w:t>Autoscale</w:t>
      </w:r>
      <w:proofErr w:type="spellEnd"/>
      <w:r w:rsidR="00B17855" w:rsidRPr="00B968E6">
        <w:rPr>
          <w:lang w:val="en-US"/>
        </w:rPr>
        <w:t xml:space="preserve"> that normalizes each feature to have a unit SD around its mean</w:t>
      </w:r>
    </w:p>
  </w:comment>
  <w:comment w:id="255" w:author="Lejla Alic" w:date="2018-11-07T22:51:00Z" w:initials="LA">
    <w:p w14:paraId="3270263C" w14:textId="77777777" w:rsidR="008E1EA9" w:rsidRPr="008E1EA9" w:rsidRDefault="008E1EA9" w:rsidP="008E1EA9">
      <w:pPr>
        <w:pStyle w:val="CommentText"/>
        <w:rPr>
          <w:lang w:val="en-US"/>
        </w:rPr>
      </w:pPr>
      <w:r>
        <w:rPr>
          <w:rStyle w:val="CommentReference"/>
        </w:rPr>
        <w:annotationRef/>
      </w:r>
      <w:r w:rsidRPr="008E1EA9">
        <w:rPr>
          <w:lang w:val="en-US"/>
        </w:rPr>
        <w:t>Is the data separated into training (CV) and test</w:t>
      </w:r>
      <w:r>
        <w:rPr>
          <w:lang w:val="en-US"/>
        </w:rPr>
        <w:t xml:space="preserve"> data?</w:t>
      </w:r>
      <w:r w:rsidRPr="008E1EA9">
        <w:rPr>
          <w:lang w:val="en-US"/>
        </w:rPr>
        <w:t xml:space="preserve"> </w:t>
      </w:r>
    </w:p>
  </w:comment>
  <w:comment w:id="256" w:author="Abbas, Hasan" w:date="2018-11-07T22:51:00Z" w:initials="AH">
    <w:p w14:paraId="13778EDC" w14:textId="77777777" w:rsidR="00B17855" w:rsidRPr="00B968E6" w:rsidRDefault="00B17855">
      <w:pPr>
        <w:pStyle w:val="CommentText"/>
        <w:rPr>
          <w:lang w:val="en-US"/>
        </w:rPr>
      </w:pPr>
      <w:r>
        <w:rPr>
          <w:rStyle w:val="CommentReference"/>
        </w:rPr>
        <w:annotationRef/>
      </w:r>
      <w:r w:rsidRPr="00B968E6">
        <w:rPr>
          <w:lang w:val="en-US"/>
        </w:rPr>
        <w:t xml:space="preserve">The dataset is first split into training and validation sets. Then on the </w:t>
      </w:r>
      <w:proofErr w:type="spellStart"/>
      <w:r w:rsidRPr="00B968E6">
        <w:rPr>
          <w:lang w:val="en-US"/>
        </w:rPr>
        <w:t>socalled</w:t>
      </w:r>
      <w:proofErr w:type="spellEnd"/>
      <w:r w:rsidRPr="00B968E6">
        <w:rPr>
          <w:lang w:val="en-US"/>
        </w:rPr>
        <w:t xml:space="preserve"> training set, we perform 10 fold CV in which 90 percent of the data is used for training and the remaining 10 percent is for testing.</w:t>
      </w:r>
    </w:p>
  </w:comment>
  <w:comment w:id="258" w:author="Lejla Alic" w:date="2018-11-07T22:51:00Z" w:initials="LA">
    <w:p w14:paraId="6CB05733" w14:textId="77777777" w:rsidR="001C4632" w:rsidRPr="008E1EA9" w:rsidRDefault="001C4632">
      <w:pPr>
        <w:pStyle w:val="CommentText"/>
        <w:rPr>
          <w:lang w:val="en-US"/>
        </w:rPr>
      </w:pPr>
      <w:r>
        <w:rPr>
          <w:rStyle w:val="CommentReference"/>
        </w:rPr>
        <w:annotationRef/>
      </w:r>
      <w:r w:rsidR="00F4090B" w:rsidRPr="008E1EA9">
        <w:rPr>
          <w:lang w:val="en-US"/>
        </w:rPr>
        <w:t>only majority or both ... we d</w:t>
      </w:r>
      <w:r w:rsidR="00AE6239">
        <w:rPr>
          <w:lang w:val="en-US"/>
        </w:rPr>
        <w:t>o have 171 T@DM but 10 of them w</w:t>
      </w:r>
      <w:r w:rsidR="00F4090B" w:rsidRPr="008E1EA9">
        <w:rPr>
          <w:lang w:val="en-US"/>
        </w:rPr>
        <w:t xml:space="preserve">are also CVD!! </w:t>
      </w:r>
    </w:p>
  </w:comment>
  <w:comment w:id="259" w:author="Abbas, Hasan" w:date="2018-11-07T22:51:00Z" w:initials="AH">
    <w:p w14:paraId="440E3218" w14:textId="77777777" w:rsidR="00B17855" w:rsidRDefault="00B17855">
      <w:pPr>
        <w:pStyle w:val="CommentText"/>
      </w:pPr>
      <w:r>
        <w:rPr>
          <w:rStyle w:val="CommentReference"/>
        </w:rPr>
        <w:annotationRef/>
      </w:r>
      <w:r w:rsidRPr="00B968E6">
        <w:rPr>
          <w:lang w:val="en-US"/>
        </w:rPr>
        <w:t xml:space="preserve">Only majority. The 171 were considered t2dm even though 10 of them were also CVD. </w:t>
      </w:r>
      <w:r w:rsidRPr="00B968E6">
        <w:rPr>
          <w:lang w:val="en-US"/>
        </w:rPr>
        <w:br/>
      </w:r>
      <w:r w:rsidRPr="00B968E6">
        <w:rPr>
          <w:lang w:val="en-US"/>
        </w:rPr>
        <w:br/>
        <w:t xml:space="preserve">11 were held out for validation. However, each of the 100 iterations generated a different set. </w:t>
      </w:r>
      <w:proofErr w:type="spellStart"/>
      <w:r>
        <w:t>This</w:t>
      </w:r>
      <w:proofErr w:type="spellEnd"/>
      <w:r>
        <w:t xml:space="preserve"> must </w:t>
      </w:r>
      <w:proofErr w:type="spellStart"/>
      <w:r>
        <w:t>be</w:t>
      </w:r>
      <w:proofErr w:type="spellEnd"/>
      <w:r>
        <w:t xml:space="preserve"> </w:t>
      </w:r>
      <w:proofErr w:type="spellStart"/>
      <w:r>
        <w:t>emphasized</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26415C" w15:done="0"/>
  <w15:commentEx w15:paraId="73A6468E" w15:paraIdParent="4126415C" w15:done="0"/>
  <w15:commentEx w15:paraId="4CEDA827" w15:done="0"/>
  <w15:commentEx w15:paraId="5458AFAA" w15:paraIdParent="4CEDA827" w15:done="0"/>
  <w15:commentEx w15:paraId="6958023E" w15:done="0"/>
  <w15:commentEx w15:paraId="705AFD88" w15:done="0"/>
  <w15:commentEx w15:paraId="6DBD31A8" w15:paraIdParent="705AFD88" w15:done="0"/>
  <w15:commentEx w15:paraId="0E26DF90" w15:done="0"/>
  <w15:commentEx w15:paraId="045B4F96" w15:paraIdParent="0E26DF90" w15:done="0"/>
  <w15:commentEx w15:paraId="3E08F0C7" w15:done="0"/>
  <w15:commentEx w15:paraId="7809E07A" w15:done="0"/>
  <w15:commentEx w15:paraId="2DF58E86" w15:done="0"/>
  <w15:commentEx w15:paraId="40697B3A" w15:done="0"/>
  <w15:commentEx w15:paraId="29A94407" w15:paraIdParent="40697B3A" w15:done="0"/>
  <w15:commentEx w15:paraId="5DA37FDB" w15:done="0"/>
  <w15:commentEx w15:paraId="646CE10E" w15:done="0"/>
  <w15:commentEx w15:paraId="4002B086" w15:paraIdParent="646CE10E" w15:done="0"/>
  <w15:commentEx w15:paraId="423AE7BC" w15:done="0"/>
  <w15:commentEx w15:paraId="68D8F614" w15:paraIdParent="423AE7BC" w15:done="0"/>
  <w15:commentEx w15:paraId="666554D9" w15:done="0"/>
  <w15:commentEx w15:paraId="58750523" w15:paraIdParent="666554D9" w15:done="0"/>
  <w15:commentEx w15:paraId="1C52F6AB" w15:done="0"/>
  <w15:commentEx w15:paraId="35CDC7A0" w15:paraIdParent="1C52F6AB" w15:done="0"/>
  <w15:commentEx w15:paraId="3270263C" w15:done="0"/>
  <w15:commentEx w15:paraId="13778EDC" w15:paraIdParent="3270263C" w15:done="0"/>
  <w15:commentEx w15:paraId="6CB05733" w15:done="0"/>
  <w15:commentEx w15:paraId="440E3218" w15:paraIdParent="6CB057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0716C"/>
    <w:multiLevelType w:val="hybridMultilevel"/>
    <w:tmpl w:val="FEEC6994"/>
    <w:lvl w:ilvl="0" w:tplc="04090001">
      <w:start w:val="1"/>
      <w:numFmt w:val="bullet"/>
      <w:lvlText w:val=""/>
      <w:lvlJc w:val="left"/>
      <w:pPr>
        <w:ind w:left="775" w:hanging="360"/>
      </w:pPr>
      <w:rPr>
        <w:rFonts w:ascii="Symbol" w:hAnsi="Symbol" w:hint="default"/>
      </w:rPr>
    </w:lvl>
    <w:lvl w:ilvl="1" w:tplc="04130003" w:tentative="1">
      <w:start w:val="1"/>
      <w:numFmt w:val="bullet"/>
      <w:lvlText w:val="o"/>
      <w:lvlJc w:val="left"/>
      <w:pPr>
        <w:ind w:left="1495" w:hanging="360"/>
      </w:pPr>
      <w:rPr>
        <w:rFonts w:ascii="Courier New" w:hAnsi="Courier New" w:cs="Courier New" w:hint="default"/>
      </w:rPr>
    </w:lvl>
    <w:lvl w:ilvl="2" w:tplc="04130005" w:tentative="1">
      <w:start w:val="1"/>
      <w:numFmt w:val="bullet"/>
      <w:lvlText w:val=""/>
      <w:lvlJc w:val="left"/>
      <w:pPr>
        <w:ind w:left="2215" w:hanging="360"/>
      </w:pPr>
      <w:rPr>
        <w:rFonts w:ascii="Wingdings" w:hAnsi="Wingdings" w:hint="default"/>
      </w:rPr>
    </w:lvl>
    <w:lvl w:ilvl="3" w:tplc="04130001" w:tentative="1">
      <w:start w:val="1"/>
      <w:numFmt w:val="bullet"/>
      <w:lvlText w:val=""/>
      <w:lvlJc w:val="left"/>
      <w:pPr>
        <w:ind w:left="2935" w:hanging="360"/>
      </w:pPr>
      <w:rPr>
        <w:rFonts w:ascii="Symbol" w:hAnsi="Symbol" w:hint="default"/>
      </w:rPr>
    </w:lvl>
    <w:lvl w:ilvl="4" w:tplc="04130003" w:tentative="1">
      <w:start w:val="1"/>
      <w:numFmt w:val="bullet"/>
      <w:lvlText w:val="o"/>
      <w:lvlJc w:val="left"/>
      <w:pPr>
        <w:ind w:left="3655" w:hanging="360"/>
      </w:pPr>
      <w:rPr>
        <w:rFonts w:ascii="Courier New" w:hAnsi="Courier New" w:cs="Courier New" w:hint="default"/>
      </w:rPr>
    </w:lvl>
    <w:lvl w:ilvl="5" w:tplc="04130005" w:tentative="1">
      <w:start w:val="1"/>
      <w:numFmt w:val="bullet"/>
      <w:lvlText w:val=""/>
      <w:lvlJc w:val="left"/>
      <w:pPr>
        <w:ind w:left="4375" w:hanging="360"/>
      </w:pPr>
      <w:rPr>
        <w:rFonts w:ascii="Wingdings" w:hAnsi="Wingdings" w:hint="default"/>
      </w:rPr>
    </w:lvl>
    <w:lvl w:ilvl="6" w:tplc="04130001" w:tentative="1">
      <w:start w:val="1"/>
      <w:numFmt w:val="bullet"/>
      <w:lvlText w:val=""/>
      <w:lvlJc w:val="left"/>
      <w:pPr>
        <w:ind w:left="5095" w:hanging="360"/>
      </w:pPr>
      <w:rPr>
        <w:rFonts w:ascii="Symbol" w:hAnsi="Symbol" w:hint="default"/>
      </w:rPr>
    </w:lvl>
    <w:lvl w:ilvl="7" w:tplc="04130003" w:tentative="1">
      <w:start w:val="1"/>
      <w:numFmt w:val="bullet"/>
      <w:lvlText w:val="o"/>
      <w:lvlJc w:val="left"/>
      <w:pPr>
        <w:ind w:left="5815" w:hanging="360"/>
      </w:pPr>
      <w:rPr>
        <w:rFonts w:ascii="Courier New" w:hAnsi="Courier New" w:cs="Courier New" w:hint="default"/>
      </w:rPr>
    </w:lvl>
    <w:lvl w:ilvl="8" w:tplc="04130005" w:tentative="1">
      <w:start w:val="1"/>
      <w:numFmt w:val="bullet"/>
      <w:lvlText w:val=""/>
      <w:lvlJc w:val="left"/>
      <w:pPr>
        <w:ind w:left="6535"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bbas, Hasan">
    <w15:presenceInfo w15:providerId="AD" w15:userId="S-1-5-21-4071360884-958097815-1472250235-40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revisionView w:markup="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U0MzS3NDIwszA2NrdQ0lEKTi0uzszPAykwrAUAF3jRyiwAAAA="/>
  </w:docVars>
  <w:rsids>
    <w:rsidRoot w:val="0093676D"/>
    <w:rsid w:val="000036CA"/>
    <w:rsid w:val="00117ABF"/>
    <w:rsid w:val="001832C1"/>
    <w:rsid w:val="00184B4F"/>
    <w:rsid w:val="00197F6A"/>
    <w:rsid w:val="001C4632"/>
    <w:rsid w:val="00207551"/>
    <w:rsid w:val="002255AA"/>
    <w:rsid w:val="00252CAA"/>
    <w:rsid w:val="002F4E6F"/>
    <w:rsid w:val="00322C15"/>
    <w:rsid w:val="003400EC"/>
    <w:rsid w:val="003C4C96"/>
    <w:rsid w:val="00430699"/>
    <w:rsid w:val="004875EA"/>
    <w:rsid w:val="004B4650"/>
    <w:rsid w:val="004E7D85"/>
    <w:rsid w:val="00594B16"/>
    <w:rsid w:val="0062614D"/>
    <w:rsid w:val="006938E1"/>
    <w:rsid w:val="006A6AF6"/>
    <w:rsid w:val="006E0639"/>
    <w:rsid w:val="007373A4"/>
    <w:rsid w:val="00760956"/>
    <w:rsid w:val="007D40BD"/>
    <w:rsid w:val="007D7168"/>
    <w:rsid w:val="00826213"/>
    <w:rsid w:val="00835B33"/>
    <w:rsid w:val="008914D0"/>
    <w:rsid w:val="008B3FAA"/>
    <w:rsid w:val="008D7120"/>
    <w:rsid w:val="008E1EA9"/>
    <w:rsid w:val="008E5A10"/>
    <w:rsid w:val="009145C1"/>
    <w:rsid w:val="0093676D"/>
    <w:rsid w:val="00961A8F"/>
    <w:rsid w:val="009920D9"/>
    <w:rsid w:val="009D34BD"/>
    <w:rsid w:val="009E3AD6"/>
    <w:rsid w:val="00A93FC9"/>
    <w:rsid w:val="00AB2399"/>
    <w:rsid w:val="00AC030F"/>
    <w:rsid w:val="00AD6647"/>
    <w:rsid w:val="00AE6239"/>
    <w:rsid w:val="00AF681A"/>
    <w:rsid w:val="00B027C0"/>
    <w:rsid w:val="00B17855"/>
    <w:rsid w:val="00B246F8"/>
    <w:rsid w:val="00B968E6"/>
    <w:rsid w:val="00C81946"/>
    <w:rsid w:val="00C81D14"/>
    <w:rsid w:val="00D45ABA"/>
    <w:rsid w:val="00D76144"/>
    <w:rsid w:val="00DA00CB"/>
    <w:rsid w:val="00DD53E3"/>
    <w:rsid w:val="00DF04AA"/>
    <w:rsid w:val="00E439AE"/>
    <w:rsid w:val="00E665C2"/>
    <w:rsid w:val="00F27774"/>
    <w:rsid w:val="00F4090B"/>
    <w:rsid w:val="00F477D5"/>
    <w:rsid w:val="00FC178B"/>
    <w:rsid w:val="00FD420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ABF"/>
    <w:rPr>
      <w:rFonts w:ascii="Tahoma" w:hAnsi="Tahoma" w:cs="Tahoma"/>
      <w:sz w:val="16"/>
      <w:szCs w:val="16"/>
    </w:rPr>
  </w:style>
  <w:style w:type="paragraph" w:styleId="Caption">
    <w:name w:val="caption"/>
    <w:basedOn w:val="Normal"/>
    <w:next w:val="Normal"/>
    <w:uiPriority w:val="35"/>
    <w:unhideWhenUsed/>
    <w:qFormat/>
    <w:rsid w:val="00117AB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B027C0"/>
    <w:rPr>
      <w:sz w:val="16"/>
      <w:szCs w:val="16"/>
    </w:rPr>
  </w:style>
  <w:style w:type="paragraph" w:styleId="CommentText">
    <w:name w:val="annotation text"/>
    <w:basedOn w:val="Normal"/>
    <w:link w:val="CommentTextChar"/>
    <w:uiPriority w:val="99"/>
    <w:semiHidden/>
    <w:unhideWhenUsed/>
    <w:rsid w:val="00B027C0"/>
    <w:pPr>
      <w:spacing w:line="240" w:lineRule="auto"/>
    </w:pPr>
    <w:rPr>
      <w:sz w:val="20"/>
      <w:szCs w:val="20"/>
    </w:rPr>
  </w:style>
  <w:style w:type="character" w:customStyle="1" w:styleId="CommentTextChar">
    <w:name w:val="Comment Text Char"/>
    <w:basedOn w:val="DefaultParagraphFont"/>
    <w:link w:val="CommentText"/>
    <w:uiPriority w:val="99"/>
    <w:semiHidden/>
    <w:rsid w:val="00B027C0"/>
    <w:rPr>
      <w:sz w:val="20"/>
      <w:szCs w:val="20"/>
    </w:rPr>
  </w:style>
  <w:style w:type="paragraph" w:styleId="CommentSubject">
    <w:name w:val="annotation subject"/>
    <w:basedOn w:val="CommentText"/>
    <w:next w:val="CommentText"/>
    <w:link w:val="CommentSubjectChar"/>
    <w:uiPriority w:val="99"/>
    <w:semiHidden/>
    <w:unhideWhenUsed/>
    <w:rsid w:val="00B027C0"/>
    <w:rPr>
      <w:b/>
      <w:bCs/>
    </w:rPr>
  </w:style>
  <w:style w:type="character" w:customStyle="1" w:styleId="CommentSubjectChar">
    <w:name w:val="Comment Subject Char"/>
    <w:basedOn w:val="CommentTextChar"/>
    <w:link w:val="CommentSubject"/>
    <w:uiPriority w:val="99"/>
    <w:semiHidden/>
    <w:rsid w:val="00B027C0"/>
    <w:rPr>
      <w:b/>
      <w:bCs/>
      <w:sz w:val="20"/>
      <w:szCs w:val="20"/>
    </w:rPr>
  </w:style>
  <w:style w:type="paragraph" w:styleId="Revision">
    <w:name w:val="Revision"/>
    <w:hidden/>
    <w:uiPriority w:val="99"/>
    <w:semiHidden/>
    <w:rsid w:val="00B027C0"/>
    <w:pPr>
      <w:spacing w:after="0" w:line="240" w:lineRule="auto"/>
    </w:pPr>
  </w:style>
  <w:style w:type="paragraph" w:styleId="ListParagraph">
    <w:name w:val="List Paragraph"/>
    <w:basedOn w:val="Normal"/>
    <w:uiPriority w:val="34"/>
    <w:qFormat/>
    <w:rsid w:val="00D45A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7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ABF"/>
    <w:rPr>
      <w:rFonts w:ascii="Tahoma" w:hAnsi="Tahoma" w:cs="Tahoma"/>
      <w:sz w:val="16"/>
      <w:szCs w:val="16"/>
    </w:rPr>
  </w:style>
  <w:style w:type="paragraph" w:styleId="Caption">
    <w:name w:val="caption"/>
    <w:basedOn w:val="Normal"/>
    <w:next w:val="Normal"/>
    <w:uiPriority w:val="35"/>
    <w:unhideWhenUsed/>
    <w:qFormat/>
    <w:rsid w:val="00117ABF"/>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B027C0"/>
    <w:rPr>
      <w:sz w:val="16"/>
      <w:szCs w:val="16"/>
    </w:rPr>
  </w:style>
  <w:style w:type="paragraph" w:styleId="CommentText">
    <w:name w:val="annotation text"/>
    <w:basedOn w:val="Normal"/>
    <w:link w:val="CommentTextChar"/>
    <w:uiPriority w:val="99"/>
    <w:semiHidden/>
    <w:unhideWhenUsed/>
    <w:rsid w:val="00B027C0"/>
    <w:pPr>
      <w:spacing w:line="240" w:lineRule="auto"/>
    </w:pPr>
    <w:rPr>
      <w:sz w:val="20"/>
      <w:szCs w:val="20"/>
    </w:rPr>
  </w:style>
  <w:style w:type="character" w:customStyle="1" w:styleId="CommentTextChar">
    <w:name w:val="Comment Text Char"/>
    <w:basedOn w:val="DefaultParagraphFont"/>
    <w:link w:val="CommentText"/>
    <w:uiPriority w:val="99"/>
    <w:semiHidden/>
    <w:rsid w:val="00B027C0"/>
    <w:rPr>
      <w:sz w:val="20"/>
      <w:szCs w:val="20"/>
    </w:rPr>
  </w:style>
  <w:style w:type="paragraph" w:styleId="CommentSubject">
    <w:name w:val="annotation subject"/>
    <w:basedOn w:val="CommentText"/>
    <w:next w:val="CommentText"/>
    <w:link w:val="CommentSubjectChar"/>
    <w:uiPriority w:val="99"/>
    <w:semiHidden/>
    <w:unhideWhenUsed/>
    <w:rsid w:val="00B027C0"/>
    <w:rPr>
      <w:b/>
      <w:bCs/>
    </w:rPr>
  </w:style>
  <w:style w:type="character" w:customStyle="1" w:styleId="CommentSubjectChar">
    <w:name w:val="Comment Subject Char"/>
    <w:basedOn w:val="CommentTextChar"/>
    <w:link w:val="CommentSubject"/>
    <w:uiPriority w:val="99"/>
    <w:semiHidden/>
    <w:rsid w:val="00B027C0"/>
    <w:rPr>
      <w:b/>
      <w:bCs/>
      <w:sz w:val="20"/>
      <w:szCs w:val="20"/>
    </w:rPr>
  </w:style>
  <w:style w:type="paragraph" w:styleId="Revision">
    <w:name w:val="Revision"/>
    <w:hidden/>
    <w:uiPriority w:val="99"/>
    <w:semiHidden/>
    <w:rsid w:val="00B027C0"/>
    <w:pPr>
      <w:spacing w:after="0" w:line="240" w:lineRule="auto"/>
    </w:pPr>
  </w:style>
  <w:style w:type="paragraph" w:styleId="ListParagraph">
    <w:name w:val="List Paragraph"/>
    <w:basedOn w:val="Normal"/>
    <w:uiPriority w:val="34"/>
    <w:qFormat/>
    <w:rsid w:val="00D45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0.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576F9-0BB8-4547-B43E-86D16AD40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2015</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TNO</Company>
  <LinksUpToDate>false</LinksUpToDate>
  <CharactersWithSpaces>13074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Lejla Alic</dc:creator>
  <cp:lastModifiedBy>Lejla Alic</cp:lastModifiedBy>
  <cp:revision>2</cp:revision>
  <dcterms:created xsi:type="dcterms:W3CDTF">2018-11-08T18:48:00Z</dcterms:created>
  <dcterms:modified xsi:type="dcterms:W3CDTF">2018-11-08T18:48:00Z</dcterms:modified>
</cp:coreProperties>
</file>